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D1E" w:rsidRDefault="00364D1E">
      <w:pPr>
        <w:divId w:val="33775081"/>
      </w:pPr>
    </w:p>
    <w:p w:rsidR="00364D1E" w:rsidRPr="00B63B2D" w:rsidRDefault="00CB24C0">
      <w:pPr>
        <w:pStyle w:val="1"/>
        <w:divId w:val="524832580"/>
        <w:rPr>
          <w:rFonts w:ascii="Cambria" w:hAnsi="Cambria"/>
        </w:rPr>
      </w:pPr>
      <w:r>
        <w:rPr>
          <w:rFonts w:ascii="Cambria" w:hAnsi="Cambria"/>
          <w:b w:val="0"/>
          <w:bCs w:val="0"/>
          <w:noProof/>
          <w:lang w:val="be-BY" w:eastAsia="be-BY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76200</wp:posOffset>
            </wp:positionV>
            <wp:extent cx="952500" cy="952500"/>
            <wp:effectExtent l="19050" t="0" r="0" b="0"/>
            <wp:wrapSquare wrapText="bothSides"/>
            <wp:docPr id="1" name="Рисунок 0" descr="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previe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3B2D">
        <w:rPr>
          <w:rFonts w:ascii="Cambria" w:hAnsi="Cambria"/>
        </w:rPr>
        <w:t>Вертикальное</w:t>
      </w:r>
      <w:r w:rsidR="00B63B2D" w:rsidRPr="00B63B2D">
        <w:rPr>
          <w:rFonts w:ascii="Cambria" w:hAnsi="Cambria"/>
        </w:rPr>
        <w:t xml:space="preserve"> </w:t>
      </w:r>
      <w:r w:rsidR="00B63B2D">
        <w:rPr>
          <w:rFonts w:ascii="Cambria" w:hAnsi="Cambria"/>
        </w:rPr>
        <w:t>навигационное</w:t>
      </w:r>
      <w:r w:rsidR="00B63B2D" w:rsidRPr="00B63B2D">
        <w:rPr>
          <w:rFonts w:ascii="Cambria" w:hAnsi="Cambria"/>
        </w:rPr>
        <w:t xml:space="preserve"> </w:t>
      </w:r>
      <w:r w:rsidR="00B63B2D">
        <w:rPr>
          <w:rFonts w:ascii="Cambria" w:hAnsi="Cambria"/>
        </w:rPr>
        <w:t>меню</w:t>
      </w:r>
      <w:r w:rsidR="00B63B2D" w:rsidRPr="00B63B2D">
        <w:rPr>
          <w:rFonts w:ascii="Cambria" w:hAnsi="Cambria"/>
        </w:rPr>
        <w:t xml:space="preserve"> </w:t>
      </w:r>
      <w:proofErr w:type="spellStart"/>
      <w:r w:rsidR="00F77C6F">
        <w:rPr>
          <w:rFonts w:ascii="Cambria" w:hAnsi="Cambria"/>
        </w:rPr>
        <w:t>Ормана</w:t>
      </w:r>
      <w:proofErr w:type="spellEnd"/>
      <w:r w:rsidR="00F77C6F">
        <w:rPr>
          <w:rFonts w:ascii="Cambria" w:hAnsi="Cambria"/>
        </w:rPr>
        <w:t xml:space="preserve"> Кларка</w:t>
      </w:r>
      <w:r w:rsidR="0026408A" w:rsidRPr="00B63B2D">
        <w:rPr>
          <w:rFonts w:ascii="Cambria" w:hAnsi="Cambria"/>
        </w:rPr>
        <w:t xml:space="preserve">: </w:t>
      </w:r>
      <w:r w:rsidR="00F77C6F">
        <w:rPr>
          <w:rFonts w:ascii="Cambria" w:hAnsi="Cambria"/>
        </w:rPr>
        <w:t>версия</w:t>
      </w:r>
      <w:r w:rsidR="00F77C6F" w:rsidRPr="00F77C6F">
        <w:rPr>
          <w:rFonts w:ascii="Cambria" w:hAnsi="Cambria"/>
        </w:rPr>
        <w:t xml:space="preserve"> </w:t>
      </w:r>
      <w:r w:rsidR="00F77C6F">
        <w:rPr>
          <w:rFonts w:ascii="Cambria" w:hAnsi="Cambria"/>
        </w:rPr>
        <w:t xml:space="preserve">от </w:t>
      </w:r>
      <w:r w:rsidR="0026408A" w:rsidRPr="00A17A85">
        <w:rPr>
          <w:rFonts w:ascii="Cambria" w:hAnsi="Cambria"/>
          <w:lang w:val="en-US"/>
        </w:rPr>
        <w:t>CSS</w:t>
      </w:r>
      <w:r w:rsidR="0026408A" w:rsidRPr="00B63B2D">
        <w:rPr>
          <w:rFonts w:ascii="Cambria" w:hAnsi="Cambria"/>
        </w:rPr>
        <w:t xml:space="preserve">3 </w:t>
      </w:r>
    </w:p>
    <w:p w:rsidR="00B63B2D" w:rsidRDefault="00B63B2D">
      <w:pPr>
        <w:pStyle w:val="5"/>
        <w:divId w:val="1813407571"/>
        <w:rPr>
          <w:rFonts w:ascii="Cambria" w:hAnsi="Cambria"/>
        </w:rPr>
      </w:pPr>
    </w:p>
    <w:p w:rsidR="00364D1E" w:rsidRPr="00A17A85" w:rsidRDefault="00367FD4">
      <w:pPr>
        <w:pStyle w:val="5"/>
        <w:divId w:val="1813407571"/>
        <w:rPr>
          <w:rFonts w:ascii="Cambria" w:hAnsi="Cambria"/>
        </w:rPr>
      </w:pPr>
      <w:r>
        <w:rPr>
          <w:rFonts w:ascii="Cambria" w:hAnsi="Cambria"/>
        </w:rPr>
        <w:t>Детали урока</w:t>
      </w:r>
    </w:p>
    <w:p w:rsidR="00364D1E" w:rsidRPr="00A17A85" w:rsidRDefault="00367FD4">
      <w:pPr>
        <w:numPr>
          <w:ilvl w:val="0"/>
          <w:numId w:val="8"/>
        </w:numPr>
        <w:spacing w:before="100" w:beforeAutospacing="1" w:after="100" w:afterAutospacing="1"/>
        <w:divId w:val="1813407571"/>
        <w:rPr>
          <w:rFonts w:ascii="Cambria" w:hAnsi="Cambria"/>
        </w:rPr>
      </w:pPr>
      <w:r>
        <w:rPr>
          <w:rStyle w:val="a6"/>
          <w:rFonts w:ascii="Cambria" w:hAnsi="Cambria"/>
        </w:rPr>
        <w:t>Раздел</w:t>
      </w:r>
      <w:r w:rsidR="0026408A" w:rsidRPr="00A17A85">
        <w:rPr>
          <w:rStyle w:val="a6"/>
          <w:rFonts w:ascii="Cambria" w:hAnsi="Cambria"/>
        </w:rPr>
        <w:t>:</w:t>
      </w:r>
      <w:r w:rsidR="0026408A" w:rsidRPr="00A17A85">
        <w:rPr>
          <w:rFonts w:ascii="Cambria" w:hAnsi="Cambria"/>
        </w:rPr>
        <w:t xml:space="preserve"> CSS3</w:t>
      </w:r>
    </w:p>
    <w:p w:rsidR="00364D1E" w:rsidRPr="00A17A85" w:rsidRDefault="00367FD4">
      <w:pPr>
        <w:numPr>
          <w:ilvl w:val="0"/>
          <w:numId w:val="8"/>
        </w:numPr>
        <w:spacing w:before="100" w:beforeAutospacing="1" w:after="100" w:afterAutospacing="1"/>
        <w:divId w:val="1813407571"/>
        <w:rPr>
          <w:rFonts w:ascii="Cambria" w:hAnsi="Cambria"/>
        </w:rPr>
      </w:pPr>
      <w:r>
        <w:rPr>
          <w:rStyle w:val="a6"/>
          <w:rFonts w:ascii="Cambria" w:hAnsi="Cambria"/>
        </w:rPr>
        <w:t>Сложность</w:t>
      </w:r>
      <w:r w:rsidR="0026408A" w:rsidRPr="00A17A85">
        <w:rPr>
          <w:rStyle w:val="a6"/>
          <w:rFonts w:ascii="Cambria" w:hAnsi="Cambria"/>
        </w:rPr>
        <w:t>:</w:t>
      </w:r>
      <w:r w:rsidR="0026408A" w:rsidRPr="00A17A85">
        <w:rPr>
          <w:rFonts w:ascii="Cambria" w:hAnsi="Cambria"/>
        </w:rPr>
        <w:t xml:space="preserve"> </w:t>
      </w:r>
      <w:r>
        <w:rPr>
          <w:rFonts w:ascii="Cambria" w:hAnsi="Cambria"/>
        </w:rPr>
        <w:t>Средняя</w:t>
      </w:r>
    </w:p>
    <w:p w:rsidR="00364D1E" w:rsidRPr="00A17A85" w:rsidRDefault="00367FD4">
      <w:pPr>
        <w:numPr>
          <w:ilvl w:val="0"/>
          <w:numId w:val="8"/>
        </w:numPr>
        <w:spacing w:before="100" w:beforeAutospacing="1" w:after="100" w:afterAutospacing="1"/>
        <w:divId w:val="1813407571"/>
        <w:rPr>
          <w:rFonts w:ascii="Cambria" w:hAnsi="Cambria"/>
        </w:rPr>
      </w:pPr>
      <w:r>
        <w:rPr>
          <w:rStyle w:val="a6"/>
          <w:rFonts w:ascii="Cambria" w:hAnsi="Cambria"/>
        </w:rPr>
        <w:t>Примерное время выполнения</w:t>
      </w:r>
      <w:r w:rsidR="0026408A" w:rsidRPr="00A17A85">
        <w:rPr>
          <w:rStyle w:val="a6"/>
          <w:rFonts w:ascii="Cambria" w:hAnsi="Cambria"/>
        </w:rPr>
        <w:t>:</w:t>
      </w:r>
      <w:r w:rsidR="0026408A" w:rsidRPr="00A17A85">
        <w:rPr>
          <w:rFonts w:ascii="Cambria" w:hAnsi="Cambria"/>
        </w:rPr>
        <w:t xml:space="preserve"> 45 </w:t>
      </w:r>
      <w:r>
        <w:rPr>
          <w:rFonts w:ascii="Cambria" w:hAnsi="Cambria"/>
        </w:rPr>
        <w:t>минут</w:t>
      </w:r>
    </w:p>
    <w:p w:rsidR="00364D1E" w:rsidRPr="00E54C32" w:rsidRDefault="00367FD4">
      <w:pPr>
        <w:numPr>
          <w:ilvl w:val="0"/>
          <w:numId w:val="8"/>
        </w:numPr>
        <w:spacing w:before="100" w:beforeAutospacing="1" w:after="100" w:afterAutospacing="1"/>
        <w:divId w:val="1813407571"/>
        <w:rPr>
          <w:rFonts w:ascii="Cambria" w:hAnsi="Cambria"/>
        </w:rPr>
      </w:pPr>
      <w:r>
        <w:rPr>
          <w:rStyle w:val="a6"/>
          <w:rFonts w:ascii="Cambria" w:hAnsi="Cambria"/>
        </w:rPr>
        <w:t>Дополнительные</w:t>
      </w:r>
      <w:r w:rsidRPr="00E54C32">
        <w:rPr>
          <w:rStyle w:val="a6"/>
          <w:rFonts w:ascii="Cambria" w:hAnsi="Cambria"/>
        </w:rPr>
        <w:t xml:space="preserve"> </w:t>
      </w:r>
      <w:r>
        <w:rPr>
          <w:rStyle w:val="a6"/>
          <w:rFonts w:ascii="Cambria" w:hAnsi="Cambria"/>
        </w:rPr>
        <w:t>требования</w:t>
      </w:r>
      <w:r w:rsidR="0026408A" w:rsidRPr="00E54C32">
        <w:rPr>
          <w:rStyle w:val="a6"/>
          <w:rFonts w:ascii="Cambria" w:hAnsi="Cambria"/>
        </w:rPr>
        <w:t>:</w:t>
      </w:r>
      <w:r w:rsidR="0026408A" w:rsidRPr="00E54C32">
        <w:rPr>
          <w:rFonts w:ascii="Cambria" w:hAnsi="Cambria"/>
        </w:rPr>
        <w:t xml:space="preserve"> </w:t>
      </w:r>
      <w:hyperlink r:id="rId6" w:tgtFrame="blank" w:history="1">
        <w:proofErr w:type="spellStart"/>
        <w:r w:rsidR="0026408A" w:rsidRPr="00A17A85">
          <w:rPr>
            <w:rStyle w:val="a3"/>
            <w:rFonts w:ascii="Cambria" w:hAnsi="Cambria"/>
            <w:lang w:val="en-US"/>
          </w:rPr>
          <w:t>SpriteRight</w:t>
        </w:r>
        <w:proofErr w:type="spellEnd"/>
      </w:hyperlink>
      <w:r w:rsidR="0026408A" w:rsidRPr="00E54C32">
        <w:rPr>
          <w:rFonts w:ascii="Cambria" w:hAnsi="Cambria"/>
        </w:rPr>
        <w:t xml:space="preserve"> </w:t>
      </w:r>
      <w:r>
        <w:rPr>
          <w:rFonts w:ascii="Cambria" w:hAnsi="Cambria"/>
        </w:rPr>
        <w:t>или</w:t>
      </w:r>
      <w:r w:rsidR="0026408A" w:rsidRPr="00E54C32">
        <w:rPr>
          <w:rFonts w:ascii="Cambria" w:hAnsi="Cambria"/>
        </w:rPr>
        <w:t xml:space="preserve"> </w:t>
      </w:r>
      <w:hyperlink r:id="rId7" w:tgtFrame="blank" w:history="1">
        <w:proofErr w:type="spellStart"/>
        <w:r w:rsidR="0026408A" w:rsidRPr="00A17A85">
          <w:rPr>
            <w:rStyle w:val="a3"/>
            <w:rFonts w:ascii="Cambria" w:hAnsi="Cambria"/>
            <w:lang w:val="en-US"/>
          </w:rPr>
          <w:t>GradientApp</w:t>
        </w:r>
        <w:proofErr w:type="spellEnd"/>
      </w:hyperlink>
      <w:r w:rsidR="0026408A" w:rsidRPr="00E54C32">
        <w:rPr>
          <w:rFonts w:ascii="Cambria" w:hAnsi="Cambria"/>
        </w:rPr>
        <w:t xml:space="preserve"> </w:t>
      </w:r>
      <w:r w:rsidR="00E54C32">
        <w:rPr>
          <w:rFonts w:ascii="Cambria" w:hAnsi="Cambria"/>
        </w:rPr>
        <w:t>(необязательно)</w:t>
      </w:r>
    </w:p>
    <w:p w:rsidR="00364D1E" w:rsidRPr="00D22A61" w:rsidRDefault="00952E9B">
      <w:pPr>
        <w:divId w:val="190190737"/>
        <w:rPr>
          <w:rFonts w:ascii="Cambria" w:hAnsi="Cambria"/>
        </w:rPr>
      </w:pPr>
      <w:hyperlink r:id="rId8" w:tgtFrame="blank" w:history="1">
        <w:r w:rsidR="00367FD4">
          <w:rPr>
            <w:rStyle w:val="a3"/>
            <w:rFonts w:ascii="Cambria" w:hAnsi="Cambria"/>
          </w:rPr>
          <w:t>Исходники</w:t>
        </w:r>
      </w:hyperlink>
      <w:r w:rsidR="0026408A" w:rsidRPr="00D22A61">
        <w:rPr>
          <w:rFonts w:ascii="Cambria" w:hAnsi="Cambria"/>
        </w:rPr>
        <w:t xml:space="preserve"> </w:t>
      </w:r>
    </w:p>
    <w:p w:rsidR="00364D1E" w:rsidRPr="00D22A61" w:rsidRDefault="00952E9B">
      <w:pPr>
        <w:divId w:val="2132161414"/>
        <w:rPr>
          <w:rFonts w:ascii="Cambria" w:hAnsi="Cambria"/>
        </w:rPr>
      </w:pPr>
      <w:hyperlink r:id="rId9" w:tgtFrame="blank" w:history="1">
        <w:proofErr w:type="spellStart"/>
        <w:r w:rsidR="00367FD4">
          <w:rPr>
            <w:rStyle w:val="a3"/>
            <w:rFonts w:ascii="Cambria" w:hAnsi="Cambria"/>
          </w:rPr>
          <w:t>Онлайн-демо</w:t>
        </w:r>
        <w:proofErr w:type="spellEnd"/>
      </w:hyperlink>
      <w:r w:rsidR="0026408A" w:rsidRPr="00D22A61">
        <w:rPr>
          <w:rFonts w:ascii="Cambria" w:hAnsi="Cambria"/>
        </w:rPr>
        <w:t xml:space="preserve"> </w:t>
      </w:r>
    </w:p>
    <w:p w:rsidR="00364D1E" w:rsidRPr="00AF38F0" w:rsidRDefault="00AF38F0">
      <w:pPr>
        <w:pStyle w:val="a7"/>
        <w:divId w:val="451749032"/>
        <w:rPr>
          <w:rFonts w:ascii="Cambria" w:hAnsi="Cambria"/>
        </w:rPr>
      </w:pPr>
      <w:r>
        <w:rPr>
          <w:rFonts w:ascii="Cambria" w:hAnsi="Cambria"/>
        </w:rPr>
        <w:t>Следующее</w:t>
      </w:r>
      <w:r w:rsidRPr="00661A2C">
        <w:rPr>
          <w:rFonts w:ascii="Cambria" w:hAnsi="Cambria"/>
        </w:rPr>
        <w:t xml:space="preserve"> </w:t>
      </w:r>
      <w:r>
        <w:rPr>
          <w:rFonts w:ascii="Cambria" w:hAnsi="Cambria"/>
        </w:rPr>
        <w:t>в</w:t>
      </w:r>
      <w:r w:rsidRPr="00661A2C">
        <w:rPr>
          <w:rFonts w:ascii="Cambria" w:hAnsi="Cambria"/>
        </w:rPr>
        <w:t xml:space="preserve"> </w:t>
      </w:r>
      <w:r w:rsidR="00661A2C">
        <w:rPr>
          <w:rFonts w:ascii="Cambria" w:hAnsi="Cambria"/>
        </w:rPr>
        <w:t>серии</w:t>
      </w:r>
      <w:r w:rsidR="00661A2C" w:rsidRPr="00661A2C">
        <w:rPr>
          <w:rFonts w:ascii="Cambria" w:hAnsi="Cambria"/>
        </w:rPr>
        <w:t xml:space="preserve"> </w:t>
      </w:r>
      <w:r w:rsidR="00BD3E0C">
        <w:rPr>
          <w:rFonts w:ascii="Cambria" w:hAnsi="Cambria"/>
        </w:rPr>
        <w:t xml:space="preserve">кодированных </w:t>
      </w:r>
      <w:proofErr w:type="spellStart"/>
      <w:r w:rsidR="00BD3E0C">
        <w:rPr>
          <w:rFonts w:ascii="Cambria" w:hAnsi="Cambria"/>
        </w:rPr>
        <w:t>Орманом</w:t>
      </w:r>
      <w:proofErr w:type="spellEnd"/>
      <w:r w:rsidR="00BD3E0C">
        <w:rPr>
          <w:rFonts w:ascii="Cambria" w:hAnsi="Cambria"/>
        </w:rPr>
        <w:t xml:space="preserve"> Кларком (</w:t>
      </w:r>
      <w:proofErr w:type="spellStart"/>
      <w:r w:rsidR="00BD3E0C" w:rsidRPr="00A17A85">
        <w:rPr>
          <w:rFonts w:ascii="Cambria" w:hAnsi="Cambria"/>
          <w:lang w:val="en-US"/>
        </w:rPr>
        <w:t>Orman</w:t>
      </w:r>
      <w:proofErr w:type="spellEnd"/>
      <w:r w:rsidR="00BD3E0C" w:rsidRPr="00661A2C">
        <w:rPr>
          <w:rFonts w:ascii="Cambria" w:hAnsi="Cambria"/>
        </w:rPr>
        <w:t xml:space="preserve"> </w:t>
      </w:r>
      <w:r w:rsidR="00BD3E0C" w:rsidRPr="00A17A85">
        <w:rPr>
          <w:rFonts w:ascii="Cambria" w:hAnsi="Cambria"/>
          <w:lang w:val="en-US"/>
        </w:rPr>
        <w:t>Clark</w:t>
      </w:r>
      <w:r w:rsidR="00BD3E0C">
        <w:rPr>
          <w:rFonts w:ascii="Cambria" w:hAnsi="Cambria"/>
        </w:rPr>
        <w:t>)</w:t>
      </w:r>
      <w:r w:rsidR="00BD3E0C" w:rsidRPr="00661A2C">
        <w:rPr>
          <w:rFonts w:ascii="Cambria" w:hAnsi="Cambria"/>
        </w:rPr>
        <w:t xml:space="preserve"> </w:t>
      </w:r>
      <w:r w:rsidR="0026408A" w:rsidRPr="00A17A85">
        <w:rPr>
          <w:rFonts w:ascii="Cambria" w:hAnsi="Cambria"/>
          <w:lang w:val="en-US"/>
        </w:rPr>
        <w:t>PSD</w:t>
      </w:r>
      <w:r w:rsidRPr="00661A2C">
        <w:rPr>
          <w:rFonts w:ascii="Cambria" w:hAnsi="Cambria"/>
        </w:rPr>
        <w:t>–</w:t>
      </w:r>
      <w:r w:rsidR="0026408A" w:rsidRPr="00661A2C">
        <w:rPr>
          <w:rFonts w:ascii="Cambria" w:hAnsi="Cambria"/>
        </w:rPr>
        <w:t xml:space="preserve"> </w:t>
      </w:r>
      <w:r>
        <w:rPr>
          <w:rFonts w:ascii="Cambria" w:hAnsi="Cambria"/>
        </w:rPr>
        <w:t>его</w:t>
      </w:r>
      <w:r w:rsidRPr="00661A2C">
        <w:rPr>
          <w:rFonts w:ascii="Cambria" w:hAnsi="Cambria"/>
        </w:rPr>
        <w:t xml:space="preserve"> </w:t>
      </w:r>
      <w:r w:rsidR="00BD3E0C">
        <w:rPr>
          <w:rFonts w:ascii="Cambria" w:hAnsi="Cambria"/>
        </w:rPr>
        <w:t>потрясающее</w:t>
      </w:r>
      <w:r w:rsidR="0026408A" w:rsidRPr="00661A2C">
        <w:rPr>
          <w:rFonts w:ascii="Cambria" w:hAnsi="Cambria"/>
        </w:rPr>
        <w:t xml:space="preserve"> </w:t>
      </w:r>
      <w:hyperlink r:id="rId10" w:history="1">
        <w:r w:rsidR="00661A2C">
          <w:rPr>
            <w:rStyle w:val="a3"/>
            <w:rFonts w:ascii="Cambria" w:hAnsi="Cambria"/>
          </w:rPr>
          <w:t>Вертикальное навигационное меню</w:t>
        </w:r>
      </w:hyperlink>
      <w:r w:rsidR="0026408A" w:rsidRPr="00661A2C">
        <w:rPr>
          <w:rFonts w:ascii="Cambria" w:hAnsi="Cambria"/>
        </w:rPr>
        <w:t xml:space="preserve">. </w:t>
      </w:r>
      <w:r>
        <w:rPr>
          <w:rFonts w:ascii="Cambria" w:hAnsi="Cambria"/>
        </w:rPr>
        <w:t>Мы</w:t>
      </w:r>
      <w:r w:rsidRPr="00AF38F0">
        <w:rPr>
          <w:rFonts w:ascii="Cambria" w:hAnsi="Cambria"/>
        </w:rPr>
        <w:t xml:space="preserve"> </w:t>
      </w:r>
      <w:r w:rsidR="00E92655">
        <w:rPr>
          <w:rFonts w:ascii="Cambria" w:hAnsi="Cambria"/>
        </w:rPr>
        <w:t>воссоздадим</w:t>
      </w:r>
      <w:r w:rsidRPr="00AF38F0">
        <w:rPr>
          <w:rFonts w:ascii="Cambria" w:hAnsi="Cambria"/>
        </w:rPr>
        <w:t xml:space="preserve"> </w:t>
      </w:r>
      <w:r>
        <w:rPr>
          <w:rFonts w:ascii="Cambria" w:hAnsi="Cambria"/>
        </w:rPr>
        <w:t>его</w:t>
      </w:r>
      <w:r w:rsidRPr="00AF38F0">
        <w:rPr>
          <w:rFonts w:ascii="Cambria" w:hAnsi="Cambria"/>
        </w:rPr>
        <w:t xml:space="preserve"> </w:t>
      </w:r>
      <w:r>
        <w:rPr>
          <w:rFonts w:ascii="Cambria" w:hAnsi="Cambria"/>
        </w:rPr>
        <w:t>с</w:t>
      </w:r>
      <w:r w:rsidR="0026408A" w:rsidRPr="00AF38F0">
        <w:rPr>
          <w:rFonts w:ascii="Cambria" w:hAnsi="Cambria"/>
        </w:rPr>
        <w:t xml:space="preserve"> </w:t>
      </w:r>
      <w:r w:rsidR="00E92655">
        <w:rPr>
          <w:rFonts w:ascii="Cambria" w:hAnsi="Cambria"/>
        </w:rPr>
        <w:t xml:space="preserve">помощью </w:t>
      </w:r>
      <w:r w:rsidR="0026408A" w:rsidRPr="00A17A85">
        <w:rPr>
          <w:rFonts w:ascii="Cambria" w:hAnsi="Cambria"/>
          <w:lang w:val="en-US"/>
        </w:rPr>
        <w:t>CSS</w:t>
      </w:r>
      <w:r w:rsidR="0026408A" w:rsidRPr="00AF38F0">
        <w:rPr>
          <w:rFonts w:ascii="Cambria" w:hAnsi="Cambria"/>
        </w:rPr>
        <w:t xml:space="preserve">3 </w:t>
      </w:r>
      <w:r>
        <w:rPr>
          <w:rFonts w:ascii="Cambria" w:hAnsi="Cambria"/>
        </w:rPr>
        <w:t>и</w:t>
      </w:r>
      <w:r w:rsidR="0026408A" w:rsidRPr="00AF38F0">
        <w:rPr>
          <w:rFonts w:ascii="Cambria" w:hAnsi="Cambria"/>
        </w:rPr>
        <w:t xml:space="preserve"> </w:t>
      </w:r>
      <w:r w:rsidR="0026408A" w:rsidRPr="00A17A85">
        <w:rPr>
          <w:rFonts w:ascii="Cambria" w:hAnsi="Cambria"/>
          <w:lang w:val="en-US"/>
        </w:rPr>
        <w:t>jQuery</w:t>
      </w:r>
      <w:r>
        <w:rPr>
          <w:rFonts w:ascii="Cambria" w:hAnsi="Cambria"/>
        </w:rPr>
        <w:t xml:space="preserve">, используя минимальное </w:t>
      </w:r>
      <w:r w:rsidR="00E92655">
        <w:rPr>
          <w:rFonts w:ascii="Cambria" w:hAnsi="Cambria"/>
        </w:rPr>
        <w:t xml:space="preserve">возможное </w:t>
      </w:r>
      <w:r>
        <w:rPr>
          <w:rFonts w:ascii="Cambria" w:hAnsi="Cambria"/>
        </w:rPr>
        <w:t>количество изображений</w:t>
      </w:r>
      <w:r w:rsidR="0026408A" w:rsidRPr="00AF38F0">
        <w:rPr>
          <w:rFonts w:ascii="Cambria" w:hAnsi="Cambria"/>
        </w:rPr>
        <w:t xml:space="preserve">. </w:t>
      </w:r>
    </w:p>
    <w:p w:rsidR="00364D1E" w:rsidRPr="00AF38F0" w:rsidRDefault="00AF38F0">
      <w:pPr>
        <w:pStyle w:val="a7"/>
        <w:divId w:val="451749032"/>
      </w:pPr>
      <w:r>
        <w:rPr>
          <w:rFonts w:ascii="Cambria" w:hAnsi="Cambria"/>
        </w:rPr>
        <w:t>Единственные</w:t>
      </w:r>
      <w:r w:rsidRPr="00AF38F0">
        <w:rPr>
          <w:rFonts w:ascii="Cambria" w:hAnsi="Cambria"/>
        </w:rPr>
        <w:t xml:space="preserve"> </w:t>
      </w:r>
      <w:r>
        <w:rPr>
          <w:rFonts w:ascii="Cambria" w:hAnsi="Cambria"/>
        </w:rPr>
        <w:t>изображения</w:t>
      </w:r>
      <w:r w:rsidRPr="00AF38F0">
        <w:rPr>
          <w:rFonts w:ascii="Cambria" w:hAnsi="Cambria"/>
        </w:rPr>
        <w:t xml:space="preserve">, </w:t>
      </w:r>
      <w:r>
        <w:rPr>
          <w:rFonts w:ascii="Cambria" w:hAnsi="Cambria"/>
        </w:rPr>
        <w:t>которые</w:t>
      </w:r>
      <w:r w:rsidRPr="00AF38F0">
        <w:rPr>
          <w:rFonts w:ascii="Cambria" w:hAnsi="Cambria"/>
        </w:rPr>
        <w:t xml:space="preserve"> </w:t>
      </w:r>
      <w:r w:rsidR="009124D4">
        <w:rPr>
          <w:rFonts w:ascii="Cambria" w:hAnsi="Cambria"/>
        </w:rPr>
        <w:t xml:space="preserve">мы </w:t>
      </w:r>
      <w:r w:rsidR="00412254">
        <w:rPr>
          <w:rFonts w:ascii="Cambria" w:hAnsi="Cambria"/>
        </w:rPr>
        <w:t>применим</w:t>
      </w:r>
      <w:r w:rsidRPr="00AF38F0">
        <w:rPr>
          <w:rFonts w:ascii="Cambria" w:hAnsi="Cambria"/>
        </w:rPr>
        <w:t xml:space="preserve"> –</w:t>
      </w:r>
      <w:r w:rsidR="0026408A" w:rsidRPr="00AF38F0">
        <w:rPr>
          <w:rFonts w:ascii="Cambria" w:hAnsi="Cambria"/>
        </w:rPr>
        <w:t xml:space="preserve"> </w:t>
      </w:r>
      <w:r>
        <w:rPr>
          <w:rFonts w:ascii="Cambria" w:hAnsi="Cambria"/>
        </w:rPr>
        <w:t>для</w:t>
      </w:r>
      <w:r w:rsidRPr="00AF38F0">
        <w:rPr>
          <w:rFonts w:ascii="Cambria" w:hAnsi="Cambria"/>
        </w:rPr>
        <w:t xml:space="preserve"> </w:t>
      </w:r>
      <w:r>
        <w:rPr>
          <w:rFonts w:ascii="Cambria" w:hAnsi="Cambria"/>
        </w:rPr>
        <w:t>иконок</w:t>
      </w:r>
      <w:r w:rsidR="00412254">
        <w:rPr>
          <w:rFonts w:ascii="Cambria" w:hAnsi="Cambria"/>
        </w:rPr>
        <w:t>; с помощью</w:t>
      </w:r>
      <w:r>
        <w:rPr>
          <w:rFonts w:ascii="Cambria" w:hAnsi="Cambria"/>
        </w:rPr>
        <w:t xml:space="preserve"> нов</w:t>
      </w:r>
      <w:r w:rsidR="00412254">
        <w:rPr>
          <w:rFonts w:ascii="Cambria" w:hAnsi="Cambria"/>
        </w:rPr>
        <w:t>ого</w:t>
      </w:r>
      <w:r>
        <w:rPr>
          <w:rFonts w:ascii="Cambria" w:hAnsi="Cambria"/>
        </w:rPr>
        <w:t xml:space="preserve"> инструмент</w:t>
      </w:r>
      <w:r w:rsidR="00412254">
        <w:rPr>
          <w:rFonts w:ascii="Cambria" w:hAnsi="Cambria"/>
        </w:rPr>
        <w:t xml:space="preserve">а </w:t>
      </w:r>
      <w:r>
        <w:rPr>
          <w:rFonts w:ascii="Cambria" w:hAnsi="Cambria"/>
        </w:rPr>
        <w:t>под названием</w:t>
      </w:r>
      <w:r w:rsidR="0026408A" w:rsidRPr="00AF38F0">
        <w:rPr>
          <w:rFonts w:ascii="Cambria" w:hAnsi="Cambria"/>
        </w:rPr>
        <w:t xml:space="preserve"> </w:t>
      </w:r>
      <w:hyperlink r:id="rId11" w:tgtFrame="blank" w:history="1">
        <w:proofErr w:type="spellStart"/>
        <w:r w:rsidR="0026408A" w:rsidRPr="00A17A85">
          <w:rPr>
            <w:rStyle w:val="a3"/>
            <w:rFonts w:ascii="Cambria" w:hAnsi="Cambria"/>
            <w:lang w:val="en-US"/>
          </w:rPr>
          <w:t>SpriteRight</w:t>
        </w:r>
        <w:proofErr w:type="spellEnd"/>
      </w:hyperlink>
      <w:r w:rsidR="009124D4">
        <w:t xml:space="preserve"> </w:t>
      </w:r>
      <w:r w:rsidR="009124D4">
        <w:rPr>
          <w:rFonts w:ascii="Cambria" w:hAnsi="Cambria"/>
        </w:rPr>
        <w:t>я создам спрайт</w:t>
      </w:r>
      <w:r w:rsidR="0026408A" w:rsidRPr="00AF38F0">
        <w:rPr>
          <w:rFonts w:ascii="Cambria" w:hAnsi="Cambria"/>
        </w:rPr>
        <w:t xml:space="preserve">, </w:t>
      </w:r>
      <w:r>
        <w:rPr>
          <w:rFonts w:ascii="Cambria" w:hAnsi="Cambria"/>
        </w:rPr>
        <w:t>но это необязательно</w:t>
      </w:r>
      <w:r w:rsidR="0026408A" w:rsidRPr="00AF38F0">
        <w:rPr>
          <w:rFonts w:ascii="Cambria" w:hAnsi="Cambria"/>
        </w:rPr>
        <w:t xml:space="preserve">. </w:t>
      </w:r>
      <w:r w:rsidR="002222E4">
        <w:rPr>
          <w:rFonts w:ascii="Cambria" w:hAnsi="Cambria"/>
        </w:rPr>
        <w:t>Дополнительно для создания</w:t>
      </w:r>
      <w:r w:rsidR="002222E4" w:rsidRPr="00AF38F0">
        <w:rPr>
          <w:rFonts w:ascii="Cambria" w:hAnsi="Cambria"/>
        </w:rPr>
        <w:t xml:space="preserve"> </w:t>
      </w:r>
      <w:r w:rsidR="002222E4">
        <w:rPr>
          <w:rFonts w:ascii="Cambria" w:hAnsi="Cambria"/>
        </w:rPr>
        <w:t>градиентов</w:t>
      </w:r>
      <w:r w:rsidR="002222E4" w:rsidRPr="009124D4">
        <w:rPr>
          <w:rFonts w:ascii="Cambria" w:hAnsi="Cambria"/>
        </w:rPr>
        <w:t xml:space="preserve"> </w:t>
      </w:r>
      <w:r w:rsidR="002222E4" w:rsidRPr="00A17A85">
        <w:rPr>
          <w:rFonts w:ascii="Cambria" w:hAnsi="Cambria"/>
          <w:lang w:val="en-US"/>
        </w:rPr>
        <w:t>CSS</w:t>
      </w:r>
      <w:r w:rsidR="002222E4" w:rsidRPr="00AF38F0">
        <w:rPr>
          <w:rFonts w:ascii="Cambria" w:hAnsi="Cambria"/>
        </w:rPr>
        <w:t xml:space="preserve">3 </w:t>
      </w:r>
      <w:r>
        <w:rPr>
          <w:rFonts w:ascii="Cambria" w:hAnsi="Cambria"/>
        </w:rPr>
        <w:t>я</w:t>
      </w:r>
      <w:r w:rsidRPr="00AF38F0">
        <w:rPr>
          <w:rFonts w:ascii="Cambria" w:hAnsi="Cambria"/>
        </w:rPr>
        <w:t xml:space="preserve"> </w:t>
      </w:r>
      <w:r w:rsidR="009124D4">
        <w:rPr>
          <w:rFonts w:ascii="Cambria" w:hAnsi="Cambria"/>
        </w:rPr>
        <w:t>и</w:t>
      </w:r>
      <w:r>
        <w:rPr>
          <w:rFonts w:ascii="Cambria" w:hAnsi="Cambria"/>
        </w:rPr>
        <w:t>спольз</w:t>
      </w:r>
      <w:r w:rsidR="002222E4">
        <w:rPr>
          <w:rFonts w:ascii="Cambria" w:hAnsi="Cambria"/>
        </w:rPr>
        <w:t>у</w:t>
      </w:r>
      <w:r w:rsidR="009124D4">
        <w:rPr>
          <w:rFonts w:ascii="Cambria" w:hAnsi="Cambria"/>
        </w:rPr>
        <w:t>ю</w:t>
      </w:r>
      <w:r w:rsidR="0026408A" w:rsidRPr="00AF38F0">
        <w:rPr>
          <w:rFonts w:ascii="Cambria" w:hAnsi="Cambria"/>
        </w:rPr>
        <w:t xml:space="preserve"> </w:t>
      </w:r>
      <w:hyperlink r:id="rId12" w:tgtFrame="blank" w:history="1">
        <w:proofErr w:type="spellStart"/>
        <w:r w:rsidR="0026408A" w:rsidRPr="00A17A85">
          <w:rPr>
            <w:rStyle w:val="a3"/>
            <w:rFonts w:ascii="Cambria" w:hAnsi="Cambria"/>
            <w:lang w:val="en-US"/>
          </w:rPr>
          <w:t>GradientApp</w:t>
        </w:r>
        <w:proofErr w:type="spellEnd"/>
      </w:hyperlink>
      <w:r>
        <w:rPr>
          <w:rFonts w:ascii="Cambria" w:hAnsi="Cambria"/>
        </w:rPr>
        <w:t xml:space="preserve">, но это </w:t>
      </w:r>
      <w:r w:rsidR="009124D4">
        <w:rPr>
          <w:rFonts w:ascii="Cambria" w:hAnsi="Cambria"/>
        </w:rPr>
        <w:t>тоже</w:t>
      </w:r>
      <w:r>
        <w:rPr>
          <w:rFonts w:ascii="Cambria" w:hAnsi="Cambria"/>
        </w:rPr>
        <w:t xml:space="preserve"> необязательно</w:t>
      </w:r>
      <w:r w:rsidR="0026408A" w:rsidRPr="00AF38F0">
        <w:rPr>
          <w:rFonts w:ascii="Cambria" w:hAnsi="Cambria"/>
        </w:rPr>
        <w:t>.</w:t>
      </w:r>
    </w:p>
    <w:p w:rsidR="00364D1E" w:rsidRDefault="00952E9B">
      <w:pPr>
        <w:divId w:val="451749032"/>
      </w:pPr>
      <w:r>
        <w:pict>
          <v:rect id="_x0000_i1025" style="width:0;height:1.5pt" o:hralign="center" o:hrstd="t" o:hr="t" fillcolor="#a7a6aa" stroked="f"/>
        </w:pict>
      </w:r>
    </w:p>
    <w:bookmarkStart w:id="0" w:name="respond"/>
    <w:bookmarkEnd w:id="0"/>
    <w:p w:rsidR="00364D1E" w:rsidRDefault="00952E9B">
      <w:pPr>
        <w:numPr>
          <w:ilvl w:val="0"/>
          <w:numId w:val="19"/>
        </w:numPr>
        <w:spacing w:before="100" w:beforeAutospacing="1" w:after="100" w:afterAutospacing="1"/>
        <w:divId w:val="293487755"/>
        <w:rPr>
          <w:ins w:id="1" w:author="Unknown"/>
          <w:vanish/>
        </w:rPr>
      </w:pPr>
      <w:ins w:id="2" w:author="Unknown">
        <w:r>
          <w:rPr>
            <w:vanish/>
          </w:rPr>
          <w:fldChar w:fldCharType="begin"/>
        </w:r>
        <w:r w:rsidR="0026408A">
          <w:rPr>
            <w:vanish/>
          </w:rPr>
          <w:instrText xml:space="preserve"> HYPERLINK "http://envato.com/" </w:instrText>
        </w:r>
        <w:r>
          <w:rPr>
            <w:vanish/>
          </w:rPr>
          <w:fldChar w:fldCharType="separate"/>
        </w:r>
        <w:r w:rsidR="0026408A">
          <w:rPr>
            <w:rStyle w:val="widget-icon"/>
            <w:vanish/>
            <w:color w:val="0000FF"/>
            <w:u w:val="single"/>
          </w:rPr>
          <w:t> </w:t>
        </w:r>
        <w:r w:rsidR="0026408A">
          <w:rPr>
            <w:rStyle w:val="a3"/>
            <w:vanish/>
          </w:rPr>
          <w:t>Envato</w:t>
        </w:r>
        <w:r>
          <w:rPr>
            <w:vanish/>
          </w:rPr>
          <w:fldChar w:fldCharType="end"/>
        </w:r>
      </w:ins>
    </w:p>
    <w:p w:rsidR="00364D1E" w:rsidRDefault="00952E9B">
      <w:pPr>
        <w:numPr>
          <w:ilvl w:val="0"/>
          <w:numId w:val="19"/>
        </w:numPr>
        <w:spacing w:before="100" w:beforeAutospacing="1" w:after="100" w:afterAutospacing="1"/>
        <w:divId w:val="293487755"/>
        <w:rPr>
          <w:ins w:id="3" w:author="Unknown"/>
          <w:vanish/>
        </w:rPr>
      </w:pPr>
      <w:ins w:id="4" w:author="Unknown">
        <w:r>
          <w:rPr>
            <w:vanish/>
          </w:rPr>
          <w:fldChar w:fldCharType="begin"/>
        </w:r>
        <w:r w:rsidR="0026408A">
          <w:rPr>
            <w:vanish/>
          </w:rPr>
          <w:instrText xml:space="preserve"> HYPERLINK "http://themeforest.net/" </w:instrText>
        </w:r>
        <w:r>
          <w:rPr>
            <w:vanish/>
          </w:rPr>
          <w:fldChar w:fldCharType="separate"/>
        </w:r>
        <w:r w:rsidR="0026408A">
          <w:rPr>
            <w:rStyle w:val="widget-icon"/>
            <w:vanish/>
            <w:color w:val="0000FF"/>
            <w:u w:val="single"/>
          </w:rPr>
          <w:t> </w:t>
        </w:r>
        <w:r w:rsidR="0026408A">
          <w:rPr>
            <w:rStyle w:val="a3"/>
            <w:vanish/>
          </w:rPr>
          <w:t>ThemeForest</w:t>
        </w:r>
        <w:r>
          <w:rPr>
            <w:vanish/>
          </w:rPr>
          <w:fldChar w:fldCharType="end"/>
        </w:r>
      </w:ins>
    </w:p>
    <w:p w:rsidR="00364D1E" w:rsidRDefault="00952E9B">
      <w:pPr>
        <w:numPr>
          <w:ilvl w:val="0"/>
          <w:numId w:val="19"/>
        </w:numPr>
        <w:spacing w:before="100" w:beforeAutospacing="1" w:after="100" w:afterAutospacing="1"/>
        <w:divId w:val="293487755"/>
        <w:rPr>
          <w:ins w:id="5" w:author="Unknown"/>
          <w:vanish/>
        </w:rPr>
      </w:pPr>
      <w:ins w:id="6" w:author="Unknown">
        <w:r>
          <w:rPr>
            <w:vanish/>
          </w:rPr>
          <w:fldChar w:fldCharType="begin"/>
        </w:r>
        <w:r w:rsidR="0026408A">
          <w:rPr>
            <w:vanish/>
          </w:rPr>
          <w:instrText xml:space="preserve"> HYPERLINK "http://graphicriver.net/" </w:instrText>
        </w:r>
        <w:r>
          <w:rPr>
            <w:vanish/>
          </w:rPr>
          <w:fldChar w:fldCharType="separate"/>
        </w:r>
        <w:r w:rsidR="0026408A">
          <w:rPr>
            <w:rStyle w:val="widget-icon"/>
            <w:vanish/>
            <w:color w:val="0000FF"/>
            <w:u w:val="single"/>
          </w:rPr>
          <w:t> </w:t>
        </w:r>
        <w:r w:rsidR="0026408A">
          <w:rPr>
            <w:rStyle w:val="a3"/>
            <w:vanish/>
          </w:rPr>
          <w:t>GraphicRiver</w:t>
        </w:r>
        <w:r>
          <w:rPr>
            <w:vanish/>
          </w:rPr>
          <w:fldChar w:fldCharType="end"/>
        </w:r>
      </w:ins>
    </w:p>
    <w:p w:rsidR="00364D1E" w:rsidRDefault="00952E9B">
      <w:pPr>
        <w:numPr>
          <w:ilvl w:val="0"/>
          <w:numId w:val="19"/>
        </w:numPr>
        <w:spacing w:before="100" w:beforeAutospacing="1" w:after="100" w:afterAutospacing="1"/>
        <w:divId w:val="293487755"/>
        <w:rPr>
          <w:ins w:id="7" w:author="Unknown"/>
          <w:vanish/>
        </w:rPr>
      </w:pPr>
      <w:ins w:id="8" w:author="Unknown">
        <w:r>
          <w:rPr>
            <w:vanish/>
          </w:rPr>
          <w:fldChar w:fldCharType="begin"/>
        </w:r>
        <w:r w:rsidR="0026408A">
          <w:rPr>
            <w:vanish/>
          </w:rPr>
          <w:instrText xml:space="preserve"> HYPERLINK "http://videohive.net/" </w:instrText>
        </w:r>
        <w:r>
          <w:rPr>
            <w:vanish/>
          </w:rPr>
          <w:fldChar w:fldCharType="separate"/>
        </w:r>
        <w:r w:rsidR="0026408A">
          <w:rPr>
            <w:rStyle w:val="widget-icon"/>
            <w:vanish/>
            <w:color w:val="0000FF"/>
            <w:u w:val="single"/>
          </w:rPr>
          <w:t> </w:t>
        </w:r>
        <w:r w:rsidR="0026408A">
          <w:rPr>
            <w:rStyle w:val="a3"/>
            <w:vanish/>
          </w:rPr>
          <w:t>VideoHive</w:t>
        </w:r>
        <w:r>
          <w:rPr>
            <w:vanish/>
          </w:rPr>
          <w:fldChar w:fldCharType="end"/>
        </w:r>
      </w:ins>
    </w:p>
    <w:p w:rsidR="00364D1E" w:rsidRDefault="00952E9B">
      <w:pPr>
        <w:numPr>
          <w:ilvl w:val="0"/>
          <w:numId w:val="19"/>
        </w:numPr>
        <w:spacing w:before="100" w:beforeAutospacing="1" w:after="100" w:afterAutospacing="1"/>
        <w:divId w:val="293487755"/>
        <w:rPr>
          <w:ins w:id="9" w:author="Unknown"/>
          <w:vanish/>
        </w:rPr>
      </w:pPr>
      <w:ins w:id="10" w:author="Unknown">
        <w:r>
          <w:rPr>
            <w:vanish/>
          </w:rPr>
          <w:fldChar w:fldCharType="begin"/>
        </w:r>
        <w:r w:rsidR="0026408A">
          <w:rPr>
            <w:vanish/>
          </w:rPr>
          <w:instrText xml:space="preserve"> HYPERLINK "http://audiojungle.net/" </w:instrText>
        </w:r>
        <w:r>
          <w:rPr>
            <w:vanish/>
          </w:rPr>
          <w:fldChar w:fldCharType="separate"/>
        </w:r>
        <w:r w:rsidR="0026408A">
          <w:rPr>
            <w:rStyle w:val="widget-icon"/>
            <w:vanish/>
            <w:color w:val="0000FF"/>
            <w:u w:val="single"/>
          </w:rPr>
          <w:t> </w:t>
        </w:r>
        <w:r w:rsidR="0026408A">
          <w:rPr>
            <w:rStyle w:val="a3"/>
            <w:vanish/>
          </w:rPr>
          <w:t>AudioJungle</w:t>
        </w:r>
        <w:r>
          <w:rPr>
            <w:vanish/>
          </w:rPr>
          <w:fldChar w:fldCharType="end"/>
        </w:r>
      </w:ins>
    </w:p>
    <w:p w:rsidR="00364D1E" w:rsidRDefault="00952E9B">
      <w:pPr>
        <w:numPr>
          <w:ilvl w:val="0"/>
          <w:numId w:val="19"/>
        </w:numPr>
        <w:spacing w:before="100" w:beforeAutospacing="1" w:after="100" w:afterAutospacing="1"/>
        <w:divId w:val="293487755"/>
        <w:rPr>
          <w:ins w:id="11" w:author="Unknown"/>
          <w:vanish/>
        </w:rPr>
      </w:pPr>
      <w:ins w:id="12" w:author="Unknown">
        <w:r>
          <w:rPr>
            <w:vanish/>
          </w:rPr>
          <w:fldChar w:fldCharType="begin"/>
        </w:r>
        <w:r w:rsidR="0026408A">
          <w:rPr>
            <w:vanish/>
          </w:rPr>
          <w:instrText xml:space="preserve"> HYPERLINK "http://codecanyon.net/" </w:instrText>
        </w:r>
        <w:r>
          <w:rPr>
            <w:vanish/>
          </w:rPr>
          <w:fldChar w:fldCharType="separate"/>
        </w:r>
        <w:r w:rsidR="0026408A">
          <w:rPr>
            <w:rStyle w:val="widget-icon"/>
            <w:vanish/>
            <w:color w:val="0000FF"/>
            <w:u w:val="single"/>
          </w:rPr>
          <w:t> </w:t>
        </w:r>
        <w:r w:rsidR="0026408A">
          <w:rPr>
            <w:rStyle w:val="a3"/>
            <w:vanish/>
          </w:rPr>
          <w:t>CodeCanyon</w:t>
        </w:r>
        <w:r>
          <w:rPr>
            <w:vanish/>
          </w:rPr>
          <w:fldChar w:fldCharType="end"/>
        </w:r>
      </w:ins>
    </w:p>
    <w:p w:rsidR="00364D1E" w:rsidRDefault="00952E9B">
      <w:pPr>
        <w:numPr>
          <w:ilvl w:val="0"/>
          <w:numId w:val="19"/>
        </w:numPr>
        <w:spacing w:before="100" w:beforeAutospacing="1" w:after="100" w:afterAutospacing="1"/>
        <w:divId w:val="293487755"/>
        <w:rPr>
          <w:ins w:id="13" w:author="Unknown"/>
          <w:vanish/>
        </w:rPr>
      </w:pPr>
      <w:ins w:id="14" w:author="Unknown">
        <w:r>
          <w:rPr>
            <w:vanish/>
          </w:rPr>
          <w:fldChar w:fldCharType="begin"/>
        </w:r>
        <w:r w:rsidR="0026408A">
          <w:rPr>
            <w:vanish/>
          </w:rPr>
          <w:instrText xml:space="preserve"> HYPERLINK "http://activeden.net/" </w:instrText>
        </w:r>
        <w:r>
          <w:rPr>
            <w:vanish/>
          </w:rPr>
          <w:fldChar w:fldCharType="separate"/>
        </w:r>
        <w:r w:rsidR="0026408A">
          <w:rPr>
            <w:rStyle w:val="widget-icon"/>
            <w:vanish/>
            <w:color w:val="0000FF"/>
            <w:u w:val="single"/>
          </w:rPr>
          <w:t> </w:t>
        </w:r>
        <w:r w:rsidR="0026408A">
          <w:rPr>
            <w:rStyle w:val="a3"/>
            <w:vanish/>
          </w:rPr>
          <w:t>ActiveDen</w:t>
        </w:r>
        <w:r>
          <w:rPr>
            <w:vanish/>
          </w:rPr>
          <w:fldChar w:fldCharType="end"/>
        </w:r>
      </w:ins>
    </w:p>
    <w:p w:rsidR="00364D1E" w:rsidRDefault="00952E9B">
      <w:pPr>
        <w:numPr>
          <w:ilvl w:val="0"/>
          <w:numId w:val="19"/>
        </w:numPr>
        <w:spacing w:before="100" w:beforeAutospacing="1" w:after="100" w:afterAutospacing="1"/>
        <w:divId w:val="293487755"/>
        <w:rPr>
          <w:ins w:id="15" w:author="Unknown"/>
          <w:vanish/>
        </w:rPr>
      </w:pPr>
      <w:ins w:id="16" w:author="Unknown">
        <w:r>
          <w:rPr>
            <w:vanish/>
          </w:rPr>
          <w:fldChar w:fldCharType="begin"/>
        </w:r>
        <w:r w:rsidR="0026408A">
          <w:rPr>
            <w:vanish/>
          </w:rPr>
          <w:instrText xml:space="preserve"> HYPERLINK "http://3docean.net/" </w:instrText>
        </w:r>
        <w:r>
          <w:rPr>
            <w:vanish/>
          </w:rPr>
          <w:fldChar w:fldCharType="separate"/>
        </w:r>
        <w:r w:rsidR="0026408A">
          <w:rPr>
            <w:rStyle w:val="widget-icon"/>
            <w:vanish/>
            <w:color w:val="0000FF"/>
            <w:u w:val="single"/>
          </w:rPr>
          <w:t> </w:t>
        </w:r>
        <w:r w:rsidR="0026408A">
          <w:rPr>
            <w:rStyle w:val="a3"/>
            <w:vanish/>
          </w:rPr>
          <w:t>3DOcean</w:t>
        </w:r>
        <w:r>
          <w:rPr>
            <w:vanish/>
          </w:rPr>
          <w:fldChar w:fldCharType="end"/>
        </w:r>
      </w:ins>
    </w:p>
    <w:p w:rsidR="00364D1E" w:rsidRDefault="00952E9B">
      <w:pPr>
        <w:numPr>
          <w:ilvl w:val="0"/>
          <w:numId w:val="19"/>
        </w:numPr>
        <w:spacing w:before="100" w:beforeAutospacing="1" w:after="100" w:afterAutospacing="1"/>
        <w:divId w:val="293487755"/>
        <w:rPr>
          <w:ins w:id="17" w:author="Unknown"/>
          <w:vanish/>
        </w:rPr>
      </w:pPr>
      <w:ins w:id="18" w:author="Unknown">
        <w:r>
          <w:rPr>
            <w:vanish/>
          </w:rPr>
          <w:fldChar w:fldCharType="begin"/>
        </w:r>
        <w:r w:rsidR="0026408A">
          <w:rPr>
            <w:vanish/>
          </w:rPr>
          <w:instrText xml:space="preserve"> HYPERLINK "http://marketplace.tutsplus.com/" </w:instrText>
        </w:r>
        <w:r>
          <w:rPr>
            <w:vanish/>
          </w:rPr>
          <w:fldChar w:fldCharType="separate"/>
        </w:r>
        <w:r w:rsidR="0026408A">
          <w:rPr>
            <w:rStyle w:val="widget-icon"/>
            <w:vanish/>
            <w:color w:val="0000FF"/>
            <w:u w:val="single"/>
          </w:rPr>
          <w:t> </w:t>
        </w:r>
        <w:r w:rsidR="0026408A">
          <w:rPr>
            <w:rStyle w:val="a3"/>
            <w:vanish/>
          </w:rPr>
          <w:t>Tuts+ Marketplace</w:t>
        </w:r>
        <w:r>
          <w:rPr>
            <w:vanish/>
          </w:rPr>
          <w:fldChar w:fldCharType="end"/>
        </w:r>
      </w:ins>
    </w:p>
    <w:p w:rsidR="00364D1E" w:rsidRDefault="00952E9B">
      <w:pPr>
        <w:numPr>
          <w:ilvl w:val="0"/>
          <w:numId w:val="19"/>
        </w:numPr>
        <w:spacing w:before="100" w:beforeAutospacing="1" w:after="100" w:afterAutospacing="1"/>
        <w:divId w:val="293487755"/>
        <w:rPr>
          <w:ins w:id="19" w:author="Unknown"/>
          <w:vanish/>
        </w:rPr>
      </w:pPr>
      <w:ins w:id="20" w:author="Unknown">
        <w:r>
          <w:rPr>
            <w:vanish/>
          </w:rPr>
          <w:fldChar w:fldCharType="begin"/>
        </w:r>
        <w:r w:rsidR="0026408A">
          <w:rPr>
            <w:vanish/>
          </w:rPr>
          <w:instrText xml:space="preserve"> HYPERLINK "http://photodune.net/" </w:instrText>
        </w:r>
        <w:r>
          <w:rPr>
            <w:vanish/>
          </w:rPr>
          <w:fldChar w:fldCharType="separate"/>
        </w:r>
        <w:r w:rsidR="0026408A">
          <w:rPr>
            <w:rStyle w:val="widget-icon"/>
            <w:vanish/>
            <w:color w:val="0000FF"/>
            <w:u w:val="single"/>
          </w:rPr>
          <w:t> </w:t>
        </w:r>
        <w:r w:rsidR="0026408A">
          <w:rPr>
            <w:rStyle w:val="a3"/>
            <w:vanish/>
          </w:rPr>
          <w:t>PhotoDune</w:t>
        </w:r>
        <w:r>
          <w:rPr>
            <w:vanish/>
          </w:rPr>
          <w:fldChar w:fldCharType="end"/>
        </w:r>
      </w:ins>
    </w:p>
    <w:p w:rsidR="00364D1E" w:rsidRDefault="00952E9B">
      <w:pPr>
        <w:numPr>
          <w:ilvl w:val="0"/>
          <w:numId w:val="19"/>
        </w:numPr>
        <w:spacing w:before="100" w:beforeAutospacing="1" w:after="100" w:afterAutospacing="1"/>
        <w:divId w:val="293487755"/>
        <w:rPr>
          <w:ins w:id="21" w:author="Unknown"/>
          <w:vanish/>
        </w:rPr>
      </w:pPr>
      <w:ins w:id="22" w:author="Unknown">
        <w:r>
          <w:rPr>
            <w:vanish/>
          </w:rPr>
          <w:fldChar w:fldCharType="begin"/>
        </w:r>
        <w:r w:rsidR="0026408A">
          <w:rPr>
            <w:vanish/>
          </w:rPr>
          <w:instrText xml:space="preserve"> HYPERLINK "http://mac.appstorm.net/" </w:instrText>
        </w:r>
        <w:r>
          <w:rPr>
            <w:vanish/>
          </w:rPr>
          <w:fldChar w:fldCharType="separate"/>
        </w:r>
        <w:r w:rsidR="0026408A">
          <w:rPr>
            <w:rStyle w:val="widget-icon"/>
            <w:vanish/>
            <w:color w:val="0000FF"/>
            <w:u w:val="single"/>
          </w:rPr>
          <w:t> </w:t>
        </w:r>
        <w:r w:rsidR="0026408A">
          <w:rPr>
            <w:rStyle w:val="a3"/>
            <w:vanish/>
          </w:rPr>
          <w:t>Mac.Appstorm</w:t>
        </w:r>
        <w:r>
          <w:rPr>
            <w:vanish/>
          </w:rPr>
          <w:fldChar w:fldCharType="end"/>
        </w:r>
      </w:ins>
    </w:p>
    <w:p w:rsidR="00364D1E" w:rsidRDefault="00952E9B">
      <w:pPr>
        <w:numPr>
          <w:ilvl w:val="0"/>
          <w:numId w:val="19"/>
        </w:numPr>
        <w:spacing w:before="100" w:beforeAutospacing="1" w:after="100" w:afterAutospacing="1"/>
        <w:divId w:val="293487755"/>
        <w:rPr>
          <w:ins w:id="23" w:author="Unknown"/>
          <w:vanish/>
        </w:rPr>
      </w:pPr>
      <w:ins w:id="24" w:author="Unknown">
        <w:r>
          <w:rPr>
            <w:vanish/>
          </w:rPr>
          <w:fldChar w:fldCharType="begin"/>
        </w:r>
        <w:r w:rsidR="0026408A">
          <w:rPr>
            <w:vanish/>
          </w:rPr>
          <w:instrText xml:space="preserve"> HYPERLINK "http://web.appstorm.net/" </w:instrText>
        </w:r>
        <w:r>
          <w:rPr>
            <w:vanish/>
          </w:rPr>
          <w:fldChar w:fldCharType="separate"/>
        </w:r>
        <w:r w:rsidR="0026408A">
          <w:rPr>
            <w:rStyle w:val="widget-icon"/>
            <w:vanish/>
            <w:color w:val="0000FF"/>
            <w:u w:val="single"/>
          </w:rPr>
          <w:t> </w:t>
        </w:r>
        <w:r w:rsidR="0026408A">
          <w:rPr>
            <w:rStyle w:val="a3"/>
            <w:vanish/>
          </w:rPr>
          <w:t>Web.Appstorm</w:t>
        </w:r>
        <w:r>
          <w:rPr>
            <w:vanish/>
          </w:rPr>
          <w:fldChar w:fldCharType="end"/>
        </w:r>
      </w:ins>
    </w:p>
    <w:p w:rsidR="00364D1E" w:rsidRDefault="00952E9B">
      <w:pPr>
        <w:numPr>
          <w:ilvl w:val="0"/>
          <w:numId w:val="19"/>
        </w:numPr>
        <w:spacing w:before="100" w:beforeAutospacing="1" w:after="100" w:afterAutospacing="1"/>
        <w:divId w:val="293487755"/>
        <w:rPr>
          <w:ins w:id="25" w:author="Unknown"/>
          <w:vanish/>
        </w:rPr>
      </w:pPr>
      <w:ins w:id="26" w:author="Unknown">
        <w:r>
          <w:rPr>
            <w:vanish/>
          </w:rPr>
          <w:fldChar w:fldCharType="begin"/>
        </w:r>
        <w:r w:rsidR="0026408A">
          <w:rPr>
            <w:vanish/>
          </w:rPr>
          <w:instrText xml:space="preserve"> HYPERLINK "http://iphone.appstorm.net/" </w:instrText>
        </w:r>
        <w:r>
          <w:rPr>
            <w:vanish/>
          </w:rPr>
          <w:fldChar w:fldCharType="separate"/>
        </w:r>
        <w:r w:rsidR="0026408A">
          <w:rPr>
            <w:rStyle w:val="widget-icon"/>
            <w:vanish/>
            <w:color w:val="0000FF"/>
            <w:u w:val="single"/>
          </w:rPr>
          <w:t> </w:t>
        </w:r>
        <w:r w:rsidR="0026408A">
          <w:rPr>
            <w:rStyle w:val="a3"/>
            <w:vanish/>
          </w:rPr>
          <w:t>iPhone.Appstorm</w:t>
        </w:r>
        <w:r>
          <w:rPr>
            <w:vanish/>
          </w:rPr>
          <w:fldChar w:fldCharType="end"/>
        </w:r>
      </w:ins>
    </w:p>
    <w:p w:rsidR="00364D1E" w:rsidRDefault="00952E9B">
      <w:pPr>
        <w:numPr>
          <w:ilvl w:val="0"/>
          <w:numId w:val="19"/>
        </w:numPr>
        <w:spacing w:before="100" w:beforeAutospacing="1" w:after="100" w:afterAutospacing="1"/>
        <w:divId w:val="293487755"/>
        <w:rPr>
          <w:ins w:id="27" w:author="Unknown"/>
          <w:vanish/>
        </w:rPr>
      </w:pPr>
      <w:ins w:id="28" w:author="Unknown">
        <w:r>
          <w:rPr>
            <w:vanish/>
          </w:rPr>
          <w:fldChar w:fldCharType="begin"/>
        </w:r>
        <w:r w:rsidR="0026408A">
          <w:rPr>
            <w:vanish/>
          </w:rPr>
          <w:instrText xml:space="preserve"> HYPERLINK "http://android.appstorm.net/" </w:instrText>
        </w:r>
        <w:r>
          <w:rPr>
            <w:vanish/>
          </w:rPr>
          <w:fldChar w:fldCharType="separate"/>
        </w:r>
        <w:r w:rsidR="0026408A">
          <w:rPr>
            <w:rStyle w:val="widget-icon"/>
            <w:vanish/>
            <w:color w:val="0000FF"/>
            <w:u w:val="single"/>
          </w:rPr>
          <w:t> </w:t>
        </w:r>
        <w:r w:rsidR="0026408A">
          <w:rPr>
            <w:rStyle w:val="a3"/>
            <w:vanish/>
          </w:rPr>
          <w:t>Android.Appstorm</w:t>
        </w:r>
        <w:r>
          <w:rPr>
            <w:vanish/>
          </w:rPr>
          <w:fldChar w:fldCharType="end"/>
        </w:r>
      </w:ins>
    </w:p>
    <w:p w:rsidR="00364D1E" w:rsidRDefault="00952E9B">
      <w:pPr>
        <w:numPr>
          <w:ilvl w:val="0"/>
          <w:numId w:val="19"/>
        </w:numPr>
        <w:spacing w:before="100" w:beforeAutospacing="1" w:after="100" w:afterAutospacing="1"/>
        <w:divId w:val="293487755"/>
        <w:rPr>
          <w:ins w:id="29" w:author="Unknown"/>
          <w:vanish/>
        </w:rPr>
      </w:pPr>
      <w:ins w:id="30" w:author="Unknown">
        <w:r>
          <w:rPr>
            <w:vanish/>
          </w:rPr>
          <w:fldChar w:fldCharType="begin"/>
        </w:r>
        <w:r w:rsidR="0026408A">
          <w:rPr>
            <w:vanish/>
          </w:rPr>
          <w:instrText xml:space="preserve"> HYPERLINK "http://ipad.appstorm.net/" </w:instrText>
        </w:r>
        <w:r>
          <w:rPr>
            <w:vanish/>
          </w:rPr>
          <w:fldChar w:fldCharType="separate"/>
        </w:r>
        <w:r w:rsidR="0026408A">
          <w:rPr>
            <w:rStyle w:val="widget-icon"/>
            <w:vanish/>
            <w:color w:val="0000FF"/>
            <w:u w:val="single"/>
          </w:rPr>
          <w:t> </w:t>
        </w:r>
        <w:r w:rsidR="0026408A">
          <w:rPr>
            <w:rStyle w:val="a3"/>
            <w:vanish/>
          </w:rPr>
          <w:t>iPad.Appstorm</w:t>
        </w:r>
        <w:r>
          <w:rPr>
            <w:vanish/>
          </w:rPr>
          <w:fldChar w:fldCharType="end"/>
        </w:r>
      </w:ins>
    </w:p>
    <w:p w:rsidR="00364D1E" w:rsidRDefault="00952E9B">
      <w:pPr>
        <w:numPr>
          <w:ilvl w:val="0"/>
          <w:numId w:val="19"/>
        </w:numPr>
        <w:spacing w:before="100" w:beforeAutospacing="1" w:after="100" w:afterAutospacing="1"/>
        <w:divId w:val="293487755"/>
        <w:rPr>
          <w:ins w:id="31" w:author="Unknown"/>
          <w:vanish/>
        </w:rPr>
      </w:pPr>
      <w:ins w:id="32" w:author="Unknown">
        <w:r>
          <w:rPr>
            <w:vanish/>
          </w:rPr>
          <w:fldChar w:fldCharType="begin"/>
        </w:r>
        <w:r w:rsidR="0026408A">
          <w:rPr>
            <w:vanish/>
          </w:rPr>
          <w:instrText xml:space="preserve"> HYPERLINK "http://windows.appstorm.net/" </w:instrText>
        </w:r>
        <w:r>
          <w:rPr>
            <w:vanish/>
          </w:rPr>
          <w:fldChar w:fldCharType="separate"/>
        </w:r>
        <w:r w:rsidR="0026408A">
          <w:rPr>
            <w:rStyle w:val="widget-icon"/>
            <w:vanish/>
            <w:color w:val="0000FF"/>
            <w:u w:val="single"/>
          </w:rPr>
          <w:t> </w:t>
        </w:r>
        <w:r w:rsidR="0026408A">
          <w:rPr>
            <w:rStyle w:val="a3"/>
            <w:vanish/>
          </w:rPr>
          <w:t>Windows.Appstorm</w:t>
        </w:r>
        <w:r>
          <w:rPr>
            <w:vanish/>
          </w:rPr>
          <w:fldChar w:fldCharType="end"/>
        </w:r>
      </w:ins>
    </w:p>
    <w:p w:rsidR="00364D1E" w:rsidRDefault="00952E9B">
      <w:pPr>
        <w:numPr>
          <w:ilvl w:val="0"/>
          <w:numId w:val="20"/>
        </w:numPr>
        <w:spacing w:before="100" w:beforeAutospacing="1" w:after="100" w:afterAutospacing="1"/>
        <w:divId w:val="293487755"/>
        <w:rPr>
          <w:ins w:id="33" w:author="Unknown"/>
          <w:vanish/>
        </w:rPr>
      </w:pPr>
      <w:ins w:id="34" w:author="Unknown">
        <w:r>
          <w:rPr>
            <w:vanish/>
          </w:rPr>
          <w:fldChar w:fldCharType="begin"/>
        </w:r>
        <w:r w:rsidR="0026408A">
          <w:rPr>
            <w:vanish/>
          </w:rPr>
          <w:instrText xml:space="preserve"> HYPERLINK "http://freelanceswitch.com/" </w:instrText>
        </w:r>
        <w:r>
          <w:rPr>
            <w:vanish/>
          </w:rPr>
          <w:fldChar w:fldCharType="separate"/>
        </w:r>
        <w:r w:rsidR="0026408A">
          <w:rPr>
            <w:rStyle w:val="widget-icon"/>
            <w:vanish/>
            <w:color w:val="0000FF"/>
            <w:u w:val="single"/>
          </w:rPr>
          <w:t> </w:t>
        </w:r>
        <w:r w:rsidR="0026408A">
          <w:rPr>
            <w:rStyle w:val="a3"/>
            <w:vanish/>
          </w:rPr>
          <w:t>FreelanceSwitch</w:t>
        </w:r>
        <w:r>
          <w:rPr>
            <w:vanish/>
          </w:rPr>
          <w:fldChar w:fldCharType="end"/>
        </w:r>
      </w:ins>
    </w:p>
    <w:p w:rsidR="00364D1E" w:rsidRDefault="00952E9B">
      <w:pPr>
        <w:numPr>
          <w:ilvl w:val="0"/>
          <w:numId w:val="20"/>
        </w:numPr>
        <w:spacing w:before="100" w:beforeAutospacing="1" w:after="100" w:afterAutospacing="1"/>
        <w:divId w:val="293487755"/>
        <w:rPr>
          <w:ins w:id="35" w:author="Unknown"/>
          <w:vanish/>
        </w:rPr>
      </w:pPr>
      <w:ins w:id="36" w:author="Unknown">
        <w:r>
          <w:rPr>
            <w:vanish/>
          </w:rPr>
          <w:fldChar w:fldCharType="begin"/>
        </w:r>
        <w:r w:rsidR="0026408A">
          <w:rPr>
            <w:vanish/>
          </w:rPr>
          <w:instrText xml:space="preserve"> HYPERLINK "http://jobs.freelanceswitch.com/" </w:instrText>
        </w:r>
        <w:r>
          <w:rPr>
            <w:vanish/>
          </w:rPr>
          <w:fldChar w:fldCharType="separate"/>
        </w:r>
        <w:r w:rsidR="0026408A">
          <w:rPr>
            <w:rStyle w:val="widget-icon"/>
            <w:vanish/>
            <w:color w:val="0000FF"/>
            <w:u w:val="single"/>
          </w:rPr>
          <w:t> </w:t>
        </w:r>
        <w:r w:rsidR="0026408A">
          <w:rPr>
            <w:rStyle w:val="a3"/>
            <w:vanish/>
          </w:rPr>
          <w:t>Freelance Jobs</w:t>
        </w:r>
        <w:r>
          <w:rPr>
            <w:vanish/>
          </w:rPr>
          <w:fldChar w:fldCharType="end"/>
        </w:r>
      </w:ins>
    </w:p>
    <w:p w:rsidR="00364D1E" w:rsidRDefault="00952E9B">
      <w:pPr>
        <w:numPr>
          <w:ilvl w:val="0"/>
          <w:numId w:val="20"/>
        </w:numPr>
        <w:spacing w:before="100" w:beforeAutospacing="1" w:after="100" w:afterAutospacing="1"/>
        <w:divId w:val="293487755"/>
        <w:rPr>
          <w:ins w:id="37" w:author="Unknown"/>
          <w:vanish/>
        </w:rPr>
      </w:pPr>
      <w:ins w:id="38" w:author="Unknown">
        <w:r>
          <w:rPr>
            <w:vanish/>
          </w:rPr>
          <w:fldChar w:fldCharType="begin"/>
        </w:r>
        <w:r w:rsidR="0026408A">
          <w:rPr>
            <w:vanish/>
          </w:rPr>
          <w:instrText xml:space="preserve"> HYPERLINK "http://rockablepress.com/" </w:instrText>
        </w:r>
        <w:r>
          <w:rPr>
            <w:vanish/>
          </w:rPr>
          <w:fldChar w:fldCharType="separate"/>
        </w:r>
        <w:r w:rsidR="0026408A">
          <w:rPr>
            <w:rStyle w:val="widget-icon"/>
            <w:vanish/>
            <w:color w:val="0000FF"/>
            <w:u w:val="single"/>
          </w:rPr>
          <w:t> </w:t>
        </w:r>
        <w:r w:rsidR="0026408A">
          <w:rPr>
            <w:rStyle w:val="a3"/>
            <w:vanish/>
          </w:rPr>
          <w:t>Rockable Press</w:t>
        </w:r>
        <w:r>
          <w:rPr>
            <w:vanish/>
          </w:rPr>
          <w:fldChar w:fldCharType="end"/>
        </w:r>
      </w:ins>
    </w:p>
    <w:p w:rsidR="00364D1E" w:rsidRDefault="00952E9B">
      <w:pPr>
        <w:numPr>
          <w:ilvl w:val="0"/>
          <w:numId w:val="20"/>
        </w:numPr>
        <w:spacing w:before="100" w:beforeAutospacing="1" w:after="100" w:afterAutospacing="1"/>
        <w:divId w:val="293487755"/>
        <w:rPr>
          <w:ins w:id="39" w:author="Unknown"/>
          <w:vanish/>
        </w:rPr>
      </w:pPr>
      <w:ins w:id="40" w:author="Unknown">
        <w:r>
          <w:rPr>
            <w:vanish/>
          </w:rPr>
          <w:fldChar w:fldCharType="begin"/>
        </w:r>
        <w:r w:rsidR="0026408A">
          <w:rPr>
            <w:vanish/>
          </w:rPr>
          <w:instrText xml:space="preserve"> HYPERLINK "http://tutsplus.com/" </w:instrText>
        </w:r>
        <w:r>
          <w:rPr>
            <w:vanish/>
          </w:rPr>
          <w:fldChar w:fldCharType="separate"/>
        </w:r>
        <w:r w:rsidR="0026408A">
          <w:rPr>
            <w:rStyle w:val="widget-icon"/>
            <w:vanish/>
            <w:color w:val="0000FF"/>
            <w:u w:val="single"/>
          </w:rPr>
          <w:t> </w:t>
        </w:r>
        <w:r w:rsidR="0026408A">
          <w:rPr>
            <w:rStyle w:val="a3"/>
            <w:vanish/>
          </w:rPr>
          <w:t>Tuts+ Premium</w:t>
        </w:r>
        <w:r>
          <w:rPr>
            <w:vanish/>
          </w:rPr>
          <w:fldChar w:fldCharType="end"/>
        </w:r>
      </w:ins>
    </w:p>
    <w:p w:rsidR="00364D1E" w:rsidRDefault="00952E9B">
      <w:pPr>
        <w:numPr>
          <w:ilvl w:val="0"/>
          <w:numId w:val="20"/>
        </w:numPr>
        <w:spacing w:before="100" w:beforeAutospacing="1" w:after="100" w:afterAutospacing="1"/>
        <w:divId w:val="293487755"/>
        <w:rPr>
          <w:ins w:id="41" w:author="Unknown"/>
          <w:vanish/>
        </w:rPr>
      </w:pPr>
      <w:ins w:id="42" w:author="Unknown">
        <w:r>
          <w:rPr>
            <w:vanish/>
          </w:rPr>
          <w:fldChar w:fldCharType="begin"/>
        </w:r>
        <w:r w:rsidR="0026408A">
          <w:rPr>
            <w:vanish/>
          </w:rPr>
          <w:instrText xml:space="preserve"> HYPERLINK "http://psd.tutsplus.com/" </w:instrText>
        </w:r>
        <w:r>
          <w:rPr>
            <w:vanish/>
          </w:rPr>
          <w:fldChar w:fldCharType="separate"/>
        </w:r>
        <w:r w:rsidR="0026408A">
          <w:rPr>
            <w:rStyle w:val="widget-icon"/>
            <w:vanish/>
            <w:color w:val="0000FF"/>
            <w:u w:val="single"/>
          </w:rPr>
          <w:t> </w:t>
        </w:r>
        <w:r w:rsidR="0026408A">
          <w:rPr>
            <w:rStyle w:val="a3"/>
            <w:vanish/>
          </w:rPr>
          <w:t>Psdtuts+</w:t>
        </w:r>
        <w:r>
          <w:rPr>
            <w:vanish/>
          </w:rPr>
          <w:fldChar w:fldCharType="end"/>
        </w:r>
      </w:ins>
    </w:p>
    <w:p w:rsidR="00364D1E" w:rsidRDefault="00952E9B">
      <w:pPr>
        <w:numPr>
          <w:ilvl w:val="0"/>
          <w:numId w:val="20"/>
        </w:numPr>
        <w:spacing w:before="100" w:beforeAutospacing="1" w:after="100" w:afterAutospacing="1"/>
        <w:divId w:val="293487755"/>
        <w:rPr>
          <w:ins w:id="43" w:author="Unknown"/>
          <w:vanish/>
        </w:rPr>
      </w:pPr>
      <w:ins w:id="44" w:author="Unknown">
        <w:r>
          <w:rPr>
            <w:vanish/>
          </w:rPr>
          <w:fldChar w:fldCharType="begin"/>
        </w:r>
        <w:r w:rsidR="0026408A">
          <w:rPr>
            <w:vanish/>
          </w:rPr>
          <w:instrText xml:space="preserve"> HYPERLINK "http://net.tutsplus.com/" </w:instrText>
        </w:r>
        <w:r>
          <w:rPr>
            <w:vanish/>
          </w:rPr>
          <w:fldChar w:fldCharType="separate"/>
        </w:r>
        <w:r w:rsidR="0026408A">
          <w:rPr>
            <w:rStyle w:val="widget-icon"/>
            <w:vanish/>
            <w:color w:val="0000FF"/>
            <w:u w:val="single"/>
          </w:rPr>
          <w:t> </w:t>
        </w:r>
        <w:r w:rsidR="0026408A">
          <w:rPr>
            <w:rStyle w:val="a3"/>
            <w:vanish/>
          </w:rPr>
          <w:t>Nettuts+</w:t>
        </w:r>
        <w:r>
          <w:rPr>
            <w:vanish/>
          </w:rPr>
          <w:fldChar w:fldCharType="end"/>
        </w:r>
      </w:ins>
    </w:p>
    <w:p w:rsidR="00364D1E" w:rsidRDefault="00952E9B">
      <w:pPr>
        <w:numPr>
          <w:ilvl w:val="0"/>
          <w:numId w:val="20"/>
        </w:numPr>
        <w:spacing w:before="100" w:beforeAutospacing="1" w:after="100" w:afterAutospacing="1"/>
        <w:divId w:val="293487755"/>
        <w:rPr>
          <w:ins w:id="45" w:author="Unknown"/>
          <w:vanish/>
        </w:rPr>
      </w:pPr>
      <w:ins w:id="46" w:author="Unknown">
        <w:r>
          <w:rPr>
            <w:vanish/>
          </w:rPr>
          <w:fldChar w:fldCharType="begin"/>
        </w:r>
        <w:r w:rsidR="0026408A">
          <w:rPr>
            <w:vanish/>
          </w:rPr>
          <w:instrText xml:space="preserve"> HYPERLINK "http://vector.tutsplus.com/" </w:instrText>
        </w:r>
        <w:r>
          <w:rPr>
            <w:vanish/>
          </w:rPr>
          <w:fldChar w:fldCharType="separate"/>
        </w:r>
        <w:r w:rsidR="0026408A">
          <w:rPr>
            <w:rStyle w:val="widget-icon"/>
            <w:vanish/>
            <w:color w:val="0000FF"/>
            <w:u w:val="single"/>
          </w:rPr>
          <w:t> </w:t>
        </w:r>
        <w:r w:rsidR="0026408A">
          <w:rPr>
            <w:rStyle w:val="a3"/>
            <w:vanish/>
          </w:rPr>
          <w:t>Vectortuts+</w:t>
        </w:r>
        <w:r>
          <w:rPr>
            <w:vanish/>
          </w:rPr>
          <w:fldChar w:fldCharType="end"/>
        </w:r>
      </w:ins>
    </w:p>
    <w:p w:rsidR="00364D1E" w:rsidRDefault="00952E9B">
      <w:pPr>
        <w:numPr>
          <w:ilvl w:val="0"/>
          <w:numId w:val="20"/>
        </w:numPr>
        <w:spacing w:before="100" w:beforeAutospacing="1" w:after="100" w:afterAutospacing="1"/>
        <w:divId w:val="293487755"/>
        <w:rPr>
          <w:ins w:id="47" w:author="Unknown"/>
          <w:vanish/>
        </w:rPr>
      </w:pPr>
      <w:ins w:id="48" w:author="Unknown">
        <w:r>
          <w:rPr>
            <w:vanish/>
          </w:rPr>
          <w:fldChar w:fldCharType="begin"/>
        </w:r>
        <w:r w:rsidR="0026408A">
          <w:rPr>
            <w:vanish/>
          </w:rPr>
          <w:instrText xml:space="preserve"> HYPERLINK "http://audio.tutsplus.com/" </w:instrText>
        </w:r>
        <w:r>
          <w:rPr>
            <w:vanish/>
          </w:rPr>
          <w:fldChar w:fldCharType="separate"/>
        </w:r>
        <w:r w:rsidR="0026408A">
          <w:rPr>
            <w:rStyle w:val="widget-icon"/>
            <w:vanish/>
            <w:color w:val="0000FF"/>
            <w:u w:val="single"/>
          </w:rPr>
          <w:t> </w:t>
        </w:r>
        <w:r w:rsidR="0026408A">
          <w:rPr>
            <w:rStyle w:val="a3"/>
            <w:vanish/>
          </w:rPr>
          <w:t>Audiotuts+</w:t>
        </w:r>
        <w:r>
          <w:rPr>
            <w:vanish/>
          </w:rPr>
          <w:fldChar w:fldCharType="end"/>
        </w:r>
      </w:ins>
    </w:p>
    <w:p w:rsidR="00364D1E" w:rsidRDefault="00952E9B">
      <w:pPr>
        <w:numPr>
          <w:ilvl w:val="0"/>
          <w:numId w:val="20"/>
        </w:numPr>
        <w:spacing w:before="100" w:beforeAutospacing="1" w:after="100" w:afterAutospacing="1"/>
        <w:divId w:val="293487755"/>
        <w:rPr>
          <w:ins w:id="49" w:author="Unknown"/>
          <w:vanish/>
        </w:rPr>
      </w:pPr>
      <w:ins w:id="50" w:author="Unknown">
        <w:r>
          <w:rPr>
            <w:vanish/>
          </w:rPr>
          <w:fldChar w:fldCharType="begin"/>
        </w:r>
        <w:r w:rsidR="0026408A">
          <w:rPr>
            <w:vanish/>
          </w:rPr>
          <w:instrText xml:space="preserve"> HYPERLINK "http://ae.tutsplus.com/" </w:instrText>
        </w:r>
        <w:r>
          <w:rPr>
            <w:vanish/>
          </w:rPr>
          <w:fldChar w:fldCharType="separate"/>
        </w:r>
        <w:r w:rsidR="0026408A">
          <w:rPr>
            <w:rStyle w:val="widget-icon"/>
            <w:vanish/>
            <w:color w:val="0000FF"/>
            <w:u w:val="single"/>
          </w:rPr>
          <w:t> </w:t>
        </w:r>
        <w:r w:rsidR="0026408A">
          <w:rPr>
            <w:rStyle w:val="a3"/>
            <w:vanish/>
          </w:rPr>
          <w:t>Aetuts+</w:t>
        </w:r>
        <w:r>
          <w:rPr>
            <w:vanish/>
          </w:rPr>
          <w:fldChar w:fldCharType="end"/>
        </w:r>
      </w:ins>
    </w:p>
    <w:p w:rsidR="00364D1E" w:rsidRDefault="00952E9B">
      <w:pPr>
        <w:numPr>
          <w:ilvl w:val="0"/>
          <w:numId w:val="20"/>
        </w:numPr>
        <w:spacing w:before="100" w:beforeAutospacing="1" w:after="100" w:afterAutospacing="1"/>
        <w:divId w:val="293487755"/>
        <w:rPr>
          <w:ins w:id="51" w:author="Unknown"/>
          <w:vanish/>
        </w:rPr>
      </w:pPr>
      <w:ins w:id="52" w:author="Unknown">
        <w:r>
          <w:rPr>
            <w:vanish/>
          </w:rPr>
          <w:fldChar w:fldCharType="begin"/>
        </w:r>
        <w:r w:rsidR="0026408A">
          <w:rPr>
            <w:vanish/>
          </w:rPr>
          <w:instrText xml:space="preserve"> HYPERLINK "http://active.tutsplus.com/" </w:instrText>
        </w:r>
        <w:r>
          <w:rPr>
            <w:vanish/>
          </w:rPr>
          <w:fldChar w:fldCharType="separate"/>
        </w:r>
        <w:r w:rsidR="0026408A">
          <w:rPr>
            <w:rStyle w:val="widget-icon"/>
            <w:vanish/>
            <w:color w:val="0000FF"/>
            <w:u w:val="single"/>
          </w:rPr>
          <w:t> </w:t>
        </w:r>
        <w:r w:rsidR="0026408A">
          <w:rPr>
            <w:rStyle w:val="a3"/>
            <w:vanish/>
          </w:rPr>
          <w:t>Activetuts+</w:t>
        </w:r>
        <w:r>
          <w:rPr>
            <w:vanish/>
          </w:rPr>
          <w:fldChar w:fldCharType="end"/>
        </w:r>
      </w:ins>
    </w:p>
    <w:p w:rsidR="00364D1E" w:rsidRDefault="00952E9B">
      <w:pPr>
        <w:numPr>
          <w:ilvl w:val="0"/>
          <w:numId w:val="20"/>
        </w:numPr>
        <w:spacing w:before="100" w:beforeAutospacing="1" w:after="100" w:afterAutospacing="1"/>
        <w:divId w:val="293487755"/>
        <w:rPr>
          <w:ins w:id="53" w:author="Unknown"/>
          <w:vanish/>
        </w:rPr>
      </w:pPr>
      <w:ins w:id="54" w:author="Unknown">
        <w:r>
          <w:rPr>
            <w:vanish/>
          </w:rPr>
          <w:fldChar w:fldCharType="begin"/>
        </w:r>
        <w:r w:rsidR="0026408A">
          <w:rPr>
            <w:vanish/>
          </w:rPr>
          <w:instrText xml:space="preserve"> HYPERLINK "http://cg.tutsplus.com/" </w:instrText>
        </w:r>
        <w:r>
          <w:rPr>
            <w:vanish/>
          </w:rPr>
          <w:fldChar w:fldCharType="separate"/>
        </w:r>
        <w:r w:rsidR="0026408A">
          <w:rPr>
            <w:rStyle w:val="widget-icon"/>
            <w:vanish/>
            <w:color w:val="0000FF"/>
            <w:u w:val="single"/>
          </w:rPr>
          <w:t> </w:t>
        </w:r>
        <w:r w:rsidR="0026408A">
          <w:rPr>
            <w:rStyle w:val="a3"/>
            <w:vanish/>
          </w:rPr>
          <w:t>Cgtuts+</w:t>
        </w:r>
        <w:r>
          <w:rPr>
            <w:vanish/>
          </w:rPr>
          <w:fldChar w:fldCharType="end"/>
        </w:r>
      </w:ins>
    </w:p>
    <w:p w:rsidR="00364D1E" w:rsidRDefault="00952E9B">
      <w:pPr>
        <w:numPr>
          <w:ilvl w:val="0"/>
          <w:numId w:val="20"/>
        </w:numPr>
        <w:spacing w:before="100" w:beforeAutospacing="1" w:after="100" w:afterAutospacing="1"/>
        <w:divId w:val="293487755"/>
        <w:rPr>
          <w:ins w:id="55" w:author="Unknown"/>
          <w:vanish/>
        </w:rPr>
      </w:pPr>
      <w:ins w:id="56" w:author="Unknown">
        <w:r>
          <w:rPr>
            <w:vanish/>
          </w:rPr>
          <w:fldChar w:fldCharType="begin"/>
        </w:r>
        <w:r w:rsidR="0026408A">
          <w:rPr>
            <w:vanish/>
          </w:rPr>
          <w:instrText xml:space="preserve"> HYPERLINK "http://photo.tutsplus.com/" </w:instrText>
        </w:r>
        <w:r>
          <w:rPr>
            <w:vanish/>
          </w:rPr>
          <w:fldChar w:fldCharType="separate"/>
        </w:r>
        <w:r w:rsidR="0026408A">
          <w:rPr>
            <w:rStyle w:val="widget-icon"/>
            <w:vanish/>
            <w:color w:val="0000FF"/>
            <w:u w:val="single"/>
          </w:rPr>
          <w:t> </w:t>
        </w:r>
        <w:r w:rsidR="0026408A">
          <w:rPr>
            <w:rStyle w:val="a3"/>
            <w:vanish/>
          </w:rPr>
          <w:t>Phototuts+</w:t>
        </w:r>
        <w:r>
          <w:rPr>
            <w:vanish/>
          </w:rPr>
          <w:fldChar w:fldCharType="end"/>
        </w:r>
      </w:ins>
    </w:p>
    <w:p w:rsidR="00364D1E" w:rsidRDefault="00952E9B">
      <w:pPr>
        <w:numPr>
          <w:ilvl w:val="0"/>
          <w:numId w:val="20"/>
        </w:numPr>
        <w:spacing w:before="100" w:beforeAutospacing="1" w:after="100" w:afterAutospacing="1"/>
        <w:divId w:val="293487755"/>
        <w:rPr>
          <w:ins w:id="57" w:author="Unknown"/>
          <w:vanish/>
        </w:rPr>
      </w:pPr>
      <w:ins w:id="58" w:author="Unknown">
        <w:r>
          <w:rPr>
            <w:vanish/>
          </w:rPr>
          <w:fldChar w:fldCharType="begin"/>
        </w:r>
        <w:r w:rsidR="0026408A">
          <w:rPr>
            <w:vanish/>
          </w:rPr>
          <w:instrText xml:space="preserve"> HYPERLINK "http://mobile.tutsplus.com/" </w:instrText>
        </w:r>
        <w:r>
          <w:rPr>
            <w:vanish/>
          </w:rPr>
          <w:fldChar w:fldCharType="separate"/>
        </w:r>
        <w:r w:rsidR="0026408A">
          <w:rPr>
            <w:rStyle w:val="widget-icon"/>
            <w:vanish/>
            <w:color w:val="0000FF"/>
            <w:u w:val="single"/>
          </w:rPr>
          <w:t> </w:t>
        </w:r>
        <w:r w:rsidR="0026408A">
          <w:rPr>
            <w:rStyle w:val="a3"/>
            <w:vanish/>
          </w:rPr>
          <w:t>Mobiletuts+</w:t>
        </w:r>
        <w:r>
          <w:rPr>
            <w:vanish/>
          </w:rPr>
          <w:fldChar w:fldCharType="end"/>
        </w:r>
      </w:ins>
    </w:p>
    <w:p w:rsidR="00364D1E" w:rsidRDefault="00952E9B">
      <w:pPr>
        <w:numPr>
          <w:ilvl w:val="0"/>
          <w:numId w:val="20"/>
        </w:numPr>
        <w:spacing w:before="100" w:beforeAutospacing="1" w:after="100" w:afterAutospacing="1"/>
        <w:divId w:val="293487755"/>
        <w:rPr>
          <w:ins w:id="59" w:author="Unknown"/>
          <w:vanish/>
        </w:rPr>
      </w:pPr>
      <w:ins w:id="60" w:author="Unknown">
        <w:r>
          <w:rPr>
            <w:vanish/>
          </w:rPr>
          <w:fldChar w:fldCharType="begin"/>
        </w:r>
        <w:r w:rsidR="0026408A">
          <w:rPr>
            <w:vanish/>
          </w:rPr>
          <w:instrText xml:space="preserve"> HYPERLINK "http://webdesign.tutsplus.com/" </w:instrText>
        </w:r>
        <w:r>
          <w:rPr>
            <w:vanish/>
          </w:rPr>
          <w:fldChar w:fldCharType="separate"/>
        </w:r>
        <w:r w:rsidR="0026408A">
          <w:rPr>
            <w:rStyle w:val="widget-icon"/>
            <w:vanish/>
            <w:color w:val="0000FF"/>
            <w:u w:val="single"/>
          </w:rPr>
          <w:t> </w:t>
        </w:r>
        <w:r w:rsidR="0026408A">
          <w:rPr>
            <w:rStyle w:val="a3"/>
            <w:vanish/>
          </w:rPr>
          <w:t>Webdesigntuts+</w:t>
        </w:r>
        <w:r>
          <w:rPr>
            <w:vanish/>
          </w:rPr>
          <w:fldChar w:fldCharType="end"/>
        </w:r>
      </w:ins>
    </w:p>
    <w:p w:rsidR="00364D1E" w:rsidRDefault="00952E9B">
      <w:pPr>
        <w:numPr>
          <w:ilvl w:val="0"/>
          <w:numId w:val="20"/>
        </w:numPr>
        <w:spacing w:before="100" w:beforeAutospacing="1" w:after="100" w:afterAutospacing="1"/>
        <w:divId w:val="293487755"/>
        <w:rPr>
          <w:ins w:id="61" w:author="Unknown"/>
          <w:vanish/>
        </w:rPr>
      </w:pPr>
      <w:ins w:id="62" w:author="Unknown">
        <w:r>
          <w:rPr>
            <w:vanish/>
          </w:rPr>
          <w:fldChar w:fldCharType="begin"/>
        </w:r>
        <w:r w:rsidR="0026408A">
          <w:rPr>
            <w:vanish/>
          </w:rPr>
          <w:instrText xml:space="preserve"> HYPERLINK "http://wp.tutsplus.com/" </w:instrText>
        </w:r>
        <w:r>
          <w:rPr>
            <w:vanish/>
          </w:rPr>
          <w:fldChar w:fldCharType="separate"/>
        </w:r>
        <w:r w:rsidR="0026408A">
          <w:rPr>
            <w:rStyle w:val="widget-icon"/>
            <w:vanish/>
            <w:color w:val="0000FF"/>
            <w:u w:val="single"/>
          </w:rPr>
          <w:t> </w:t>
        </w:r>
        <w:r w:rsidR="0026408A">
          <w:rPr>
            <w:rStyle w:val="a3"/>
            <w:vanish/>
          </w:rPr>
          <w:t>Wptuts+</w:t>
        </w:r>
        <w:r>
          <w:rPr>
            <w:vanish/>
          </w:rPr>
          <w:fldChar w:fldCharType="end"/>
        </w:r>
      </w:ins>
    </w:p>
    <w:p w:rsidR="00364D1E" w:rsidRDefault="00952E9B">
      <w:pPr>
        <w:numPr>
          <w:ilvl w:val="0"/>
          <w:numId w:val="20"/>
        </w:numPr>
        <w:spacing w:before="100" w:beforeAutospacing="1" w:after="100" w:afterAutospacing="1"/>
        <w:divId w:val="293487755"/>
        <w:rPr>
          <w:ins w:id="63" w:author="Unknown"/>
          <w:vanish/>
        </w:rPr>
      </w:pPr>
      <w:ins w:id="64" w:author="Unknown">
        <w:r>
          <w:rPr>
            <w:vanish/>
          </w:rPr>
          <w:fldChar w:fldCharType="begin"/>
        </w:r>
        <w:r w:rsidR="0026408A">
          <w:rPr>
            <w:vanish/>
          </w:rPr>
          <w:instrText xml:space="preserve"> HYPERLINK "http://creattica.com/" </w:instrText>
        </w:r>
        <w:r>
          <w:rPr>
            <w:vanish/>
          </w:rPr>
          <w:fldChar w:fldCharType="separate"/>
        </w:r>
        <w:r w:rsidR="0026408A">
          <w:rPr>
            <w:rStyle w:val="widget-icon"/>
            <w:vanish/>
            <w:color w:val="0000FF"/>
            <w:u w:val="single"/>
          </w:rPr>
          <w:t> </w:t>
        </w:r>
        <w:r w:rsidR="0026408A">
          <w:rPr>
            <w:rStyle w:val="a3"/>
            <w:vanish/>
          </w:rPr>
          <w:t>Creattica</w:t>
        </w:r>
        <w:r>
          <w:rPr>
            <w:vanish/>
          </w:rPr>
          <w:fldChar w:fldCharType="end"/>
        </w:r>
      </w:ins>
    </w:p>
    <w:p w:rsidR="00364D1E" w:rsidRDefault="0026408A">
      <w:pPr>
        <w:divId w:val="787896348"/>
        <w:rPr>
          <w:ins w:id="65" w:author="Unknown"/>
          <w:vanish/>
        </w:rPr>
      </w:pPr>
      <w:ins w:id="66" w:author="Unknown">
        <w:r>
          <w:rPr>
            <w:rStyle w:val="envato-widget-title"/>
            <w:vanish/>
          </w:rPr>
          <w:t>Envato Support</w:t>
        </w:r>
      </w:ins>
    </w:p>
    <w:p w:rsidR="00364D1E" w:rsidRDefault="00952E9B">
      <w:pPr>
        <w:numPr>
          <w:ilvl w:val="0"/>
          <w:numId w:val="21"/>
        </w:numPr>
        <w:spacing w:before="100" w:beforeAutospacing="1" w:after="100" w:afterAutospacing="1"/>
        <w:divId w:val="787896348"/>
        <w:rPr>
          <w:ins w:id="67" w:author="Unknown"/>
          <w:vanish/>
        </w:rPr>
      </w:pPr>
      <w:ins w:id="68" w:author="Unknown">
        <w:r>
          <w:rPr>
            <w:vanish/>
          </w:rPr>
          <w:fldChar w:fldCharType="begin"/>
        </w:r>
        <w:r w:rsidR="0026408A">
          <w:rPr>
            <w:vanish/>
          </w:rPr>
          <w:instrText xml:space="preserve"> HYPERLINK "http://support.envato.com/index.php" </w:instrText>
        </w:r>
        <w:r>
          <w:rPr>
            <w:vanish/>
          </w:rPr>
          <w:fldChar w:fldCharType="separate"/>
        </w:r>
        <w:r w:rsidR="0026408A">
          <w:rPr>
            <w:rStyle w:val="widget-icon"/>
            <w:vanish/>
            <w:color w:val="0000FF"/>
            <w:u w:val="single"/>
          </w:rPr>
          <w:t> </w:t>
        </w:r>
        <w:r w:rsidR="0026408A">
          <w:rPr>
            <w:rStyle w:val="a3"/>
            <w:vanish/>
          </w:rPr>
          <w:t>Envato Support Center</w:t>
        </w:r>
        <w:r>
          <w:rPr>
            <w:vanish/>
          </w:rPr>
          <w:fldChar w:fldCharType="end"/>
        </w:r>
      </w:ins>
    </w:p>
    <w:p w:rsidR="00364D1E" w:rsidRDefault="00952E9B">
      <w:pPr>
        <w:numPr>
          <w:ilvl w:val="0"/>
          <w:numId w:val="21"/>
        </w:numPr>
        <w:spacing w:before="100" w:beforeAutospacing="1" w:after="100" w:afterAutospacing="1"/>
        <w:divId w:val="787896348"/>
        <w:rPr>
          <w:ins w:id="69" w:author="Unknown"/>
          <w:vanish/>
        </w:rPr>
      </w:pPr>
      <w:ins w:id="70" w:author="Unknown">
        <w:r>
          <w:rPr>
            <w:vanish/>
          </w:rPr>
          <w:fldChar w:fldCharType="begin"/>
        </w:r>
        <w:r w:rsidR="0026408A">
          <w:rPr>
            <w:vanish/>
          </w:rPr>
          <w:instrText xml:space="preserve"> HYPERLINK "http://twitter.com/envato_support" </w:instrText>
        </w:r>
        <w:r>
          <w:rPr>
            <w:vanish/>
          </w:rPr>
          <w:fldChar w:fldCharType="separate"/>
        </w:r>
        <w:r w:rsidR="0026408A">
          <w:rPr>
            <w:rStyle w:val="widget-icon"/>
            <w:vanish/>
            <w:color w:val="0000FF"/>
            <w:u w:val="single"/>
          </w:rPr>
          <w:t> </w:t>
        </w:r>
        <w:r w:rsidR="0026408A">
          <w:rPr>
            <w:rStyle w:val="a3"/>
            <w:vanish/>
          </w:rPr>
          <w:t>Envato Support Twitter</w:t>
        </w:r>
        <w:r>
          <w:rPr>
            <w:vanish/>
          </w:rPr>
          <w:fldChar w:fldCharType="end"/>
        </w:r>
      </w:ins>
    </w:p>
    <w:p w:rsidR="00364D1E" w:rsidRDefault="0026408A">
      <w:pPr>
        <w:divId w:val="1423721784"/>
        <w:rPr>
          <w:ins w:id="71" w:author="Unknown"/>
          <w:vanish/>
        </w:rPr>
      </w:pPr>
      <w:ins w:id="72" w:author="Unknown">
        <w:r>
          <w:rPr>
            <w:rStyle w:val="envato-widget-title"/>
            <w:vanish/>
          </w:rPr>
          <w:t>Envato Community</w:t>
        </w:r>
      </w:ins>
    </w:p>
    <w:p w:rsidR="00364D1E" w:rsidRDefault="00952E9B">
      <w:pPr>
        <w:numPr>
          <w:ilvl w:val="0"/>
          <w:numId w:val="22"/>
        </w:numPr>
        <w:spacing w:before="100" w:beforeAutospacing="1" w:after="100" w:afterAutospacing="1"/>
        <w:divId w:val="1423721784"/>
        <w:rPr>
          <w:ins w:id="73" w:author="Unknown"/>
          <w:vanish/>
        </w:rPr>
      </w:pPr>
      <w:ins w:id="74" w:author="Unknown">
        <w:r>
          <w:rPr>
            <w:vanish/>
          </w:rPr>
          <w:fldChar w:fldCharType="begin"/>
        </w:r>
        <w:r w:rsidR="0026408A">
          <w:rPr>
            <w:vanish/>
          </w:rPr>
          <w:instrText xml:space="preserve"> HYPERLINK "http://notes.envato.com/" </w:instrText>
        </w:r>
        <w:r>
          <w:rPr>
            <w:vanish/>
          </w:rPr>
          <w:fldChar w:fldCharType="separate"/>
        </w:r>
        <w:r w:rsidR="0026408A">
          <w:rPr>
            <w:rStyle w:val="widget-icon"/>
            <w:vanish/>
            <w:color w:val="0000FF"/>
            <w:u w:val="single"/>
          </w:rPr>
          <w:t> </w:t>
        </w:r>
        <w:r w:rsidR="0026408A">
          <w:rPr>
            <w:rStyle w:val="a3"/>
            <w:vanish/>
          </w:rPr>
          <w:t>Envato Notes</w:t>
        </w:r>
        <w:r>
          <w:rPr>
            <w:vanish/>
          </w:rPr>
          <w:fldChar w:fldCharType="end"/>
        </w:r>
      </w:ins>
    </w:p>
    <w:p w:rsidR="00364D1E" w:rsidRDefault="00952E9B">
      <w:pPr>
        <w:numPr>
          <w:ilvl w:val="0"/>
          <w:numId w:val="22"/>
        </w:numPr>
        <w:spacing w:before="100" w:beforeAutospacing="1" w:after="100" w:afterAutospacing="1"/>
        <w:divId w:val="1423721784"/>
        <w:rPr>
          <w:ins w:id="75" w:author="Unknown"/>
          <w:vanish/>
        </w:rPr>
      </w:pPr>
      <w:ins w:id="76" w:author="Unknown">
        <w:r>
          <w:rPr>
            <w:vanish/>
          </w:rPr>
          <w:fldChar w:fldCharType="begin"/>
        </w:r>
        <w:r w:rsidR="0026408A">
          <w:rPr>
            <w:vanish/>
          </w:rPr>
          <w:instrText xml:space="preserve"> HYPERLINK "http://extras.envato.com/" </w:instrText>
        </w:r>
        <w:r>
          <w:rPr>
            <w:vanish/>
          </w:rPr>
          <w:fldChar w:fldCharType="separate"/>
        </w:r>
        <w:r w:rsidR="0026408A">
          <w:rPr>
            <w:rStyle w:val="widget-icon"/>
            <w:vanish/>
            <w:color w:val="0000FF"/>
            <w:u w:val="single"/>
          </w:rPr>
          <w:t> </w:t>
        </w:r>
        <w:r w:rsidR="0026408A">
          <w:rPr>
            <w:rStyle w:val="a3"/>
            <w:vanish/>
          </w:rPr>
          <w:t>Envato Extras</w:t>
        </w:r>
        <w:r>
          <w:rPr>
            <w:vanish/>
          </w:rPr>
          <w:fldChar w:fldCharType="end"/>
        </w:r>
      </w:ins>
    </w:p>
    <w:p w:rsidR="00364D1E" w:rsidRDefault="00952E9B">
      <w:pPr>
        <w:numPr>
          <w:ilvl w:val="0"/>
          <w:numId w:val="22"/>
        </w:numPr>
        <w:spacing w:before="100" w:beforeAutospacing="1" w:after="100" w:afterAutospacing="1"/>
        <w:divId w:val="1423721784"/>
        <w:rPr>
          <w:ins w:id="77" w:author="Unknown"/>
          <w:vanish/>
        </w:rPr>
      </w:pPr>
      <w:ins w:id="78" w:author="Unknown">
        <w:r>
          <w:rPr>
            <w:vanish/>
          </w:rPr>
          <w:fldChar w:fldCharType="begin"/>
        </w:r>
        <w:r w:rsidR="0026408A">
          <w:rPr>
            <w:vanish/>
          </w:rPr>
          <w:instrText xml:space="preserve"> HYPERLINK "http://notes.envato.com/newsletter/" </w:instrText>
        </w:r>
        <w:r>
          <w:rPr>
            <w:vanish/>
          </w:rPr>
          <w:fldChar w:fldCharType="separate"/>
        </w:r>
        <w:r w:rsidR="0026408A">
          <w:rPr>
            <w:rStyle w:val="widget-icon"/>
            <w:vanish/>
            <w:color w:val="0000FF"/>
            <w:u w:val="single"/>
          </w:rPr>
          <w:t> </w:t>
        </w:r>
        <w:r w:rsidR="0026408A">
          <w:rPr>
            <w:rStyle w:val="a3"/>
            <w:vanish/>
          </w:rPr>
          <w:t>Envato Newsletter</w:t>
        </w:r>
        <w:r>
          <w:rPr>
            <w:vanish/>
          </w:rPr>
          <w:fldChar w:fldCharType="end"/>
        </w:r>
      </w:ins>
    </w:p>
    <w:p w:rsidR="00364D1E" w:rsidRDefault="00952E9B">
      <w:pPr>
        <w:numPr>
          <w:ilvl w:val="0"/>
          <w:numId w:val="22"/>
        </w:numPr>
        <w:spacing w:before="100" w:beforeAutospacing="1" w:after="100" w:afterAutospacing="1"/>
        <w:divId w:val="1423721784"/>
        <w:rPr>
          <w:ins w:id="79" w:author="Unknown"/>
          <w:vanish/>
        </w:rPr>
      </w:pPr>
      <w:ins w:id="80" w:author="Unknown">
        <w:r>
          <w:rPr>
            <w:vanish/>
          </w:rPr>
          <w:fldChar w:fldCharType="begin"/>
        </w:r>
        <w:r w:rsidR="0026408A">
          <w:rPr>
            <w:vanish/>
          </w:rPr>
          <w:instrText xml:space="preserve"> HYPERLINK "http://notes.envato.com/category/podcasts/" </w:instrText>
        </w:r>
        <w:r>
          <w:rPr>
            <w:vanish/>
          </w:rPr>
          <w:fldChar w:fldCharType="separate"/>
        </w:r>
        <w:r w:rsidR="0026408A">
          <w:rPr>
            <w:rStyle w:val="widget-icon"/>
            <w:vanish/>
            <w:color w:val="0000FF"/>
            <w:u w:val="single"/>
          </w:rPr>
          <w:t> </w:t>
        </w:r>
        <w:r w:rsidR="0026408A">
          <w:rPr>
            <w:rStyle w:val="a3"/>
            <w:vanish/>
          </w:rPr>
          <w:t>Envato Podcast</w:t>
        </w:r>
        <w:r>
          <w:rPr>
            <w:vanish/>
          </w:rPr>
          <w:fldChar w:fldCharType="end"/>
        </w:r>
      </w:ins>
    </w:p>
    <w:p w:rsidR="00364D1E" w:rsidRDefault="00952E9B">
      <w:pPr>
        <w:numPr>
          <w:ilvl w:val="0"/>
          <w:numId w:val="22"/>
        </w:numPr>
        <w:spacing w:before="100" w:beforeAutospacing="1" w:after="100" w:afterAutospacing="1"/>
        <w:divId w:val="1423721784"/>
        <w:rPr>
          <w:ins w:id="81" w:author="Unknown"/>
          <w:vanish/>
        </w:rPr>
      </w:pPr>
      <w:ins w:id="82" w:author="Unknown">
        <w:r>
          <w:rPr>
            <w:vanish/>
          </w:rPr>
          <w:fldChar w:fldCharType="begin"/>
        </w:r>
        <w:r w:rsidR="0026408A">
          <w:rPr>
            <w:vanish/>
          </w:rPr>
          <w:instrText xml:space="preserve"> HYPERLINK "http://wp.envato.com/" </w:instrText>
        </w:r>
        <w:r>
          <w:rPr>
            <w:vanish/>
          </w:rPr>
          <w:fldChar w:fldCharType="separate"/>
        </w:r>
        <w:r w:rsidR="0026408A">
          <w:rPr>
            <w:rStyle w:val="widget-icon"/>
            <w:vanish/>
            <w:color w:val="0000FF"/>
            <w:u w:val="single"/>
          </w:rPr>
          <w:t> </w:t>
        </w:r>
        <w:r w:rsidR="0026408A">
          <w:rPr>
            <w:rStyle w:val="a3"/>
            <w:vanish/>
          </w:rPr>
          <w:t>WP.Envato</w:t>
        </w:r>
        <w:r>
          <w:rPr>
            <w:vanish/>
          </w:rPr>
          <w:fldChar w:fldCharType="end"/>
        </w:r>
      </w:ins>
    </w:p>
    <w:p w:rsidR="00364D1E" w:rsidRDefault="00952E9B">
      <w:pPr>
        <w:numPr>
          <w:ilvl w:val="0"/>
          <w:numId w:val="22"/>
        </w:numPr>
        <w:spacing w:before="100" w:beforeAutospacing="1" w:after="100" w:afterAutospacing="1"/>
        <w:divId w:val="1423721784"/>
        <w:rPr>
          <w:ins w:id="83" w:author="Unknown"/>
          <w:vanish/>
        </w:rPr>
      </w:pPr>
      <w:ins w:id="84" w:author="Unknown">
        <w:r>
          <w:rPr>
            <w:vanish/>
          </w:rPr>
          <w:fldChar w:fldCharType="begin"/>
        </w:r>
        <w:r w:rsidR="0026408A">
          <w:rPr>
            <w:vanish/>
          </w:rPr>
          <w:instrText xml:space="preserve"> HYPERLINK "http://elite.envato.com/" </w:instrText>
        </w:r>
        <w:r>
          <w:rPr>
            <w:vanish/>
          </w:rPr>
          <w:fldChar w:fldCharType="separate"/>
        </w:r>
        <w:r w:rsidR="0026408A">
          <w:rPr>
            <w:rStyle w:val="widget-icon"/>
            <w:vanish/>
            <w:color w:val="0000FF"/>
            <w:u w:val="single"/>
          </w:rPr>
          <w:t> </w:t>
        </w:r>
        <w:r w:rsidR="0026408A">
          <w:rPr>
            <w:rStyle w:val="a3"/>
            <w:vanish/>
          </w:rPr>
          <w:t>Envato Elite</w:t>
        </w:r>
        <w:r>
          <w:rPr>
            <w:vanish/>
          </w:rPr>
          <w:fldChar w:fldCharType="end"/>
        </w:r>
      </w:ins>
    </w:p>
    <w:p w:rsidR="00364D1E" w:rsidRDefault="00952E9B">
      <w:pPr>
        <w:numPr>
          <w:ilvl w:val="0"/>
          <w:numId w:val="22"/>
        </w:numPr>
        <w:spacing w:before="100" w:beforeAutospacing="1" w:after="100" w:afterAutospacing="1"/>
        <w:divId w:val="1423721784"/>
        <w:rPr>
          <w:ins w:id="85" w:author="Unknown"/>
          <w:vanish/>
        </w:rPr>
      </w:pPr>
      <w:ins w:id="86" w:author="Unknown">
        <w:r>
          <w:rPr>
            <w:vanish/>
          </w:rPr>
          <w:fldChar w:fldCharType="begin"/>
        </w:r>
        <w:r w:rsidR="0026408A">
          <w:rPr>
            <w:vanish/>
          </w:rPr>
          <w:instrText xml:space="preserve"> HYPERLINK "http://zoo.envato.com/" </w:instrText>
        </w:r>
        <w:r>
          <w:rPr>
            <w:vanish/>
          </w:rPr>
          <w:fldChar w:fldCharType="separate"/>
        </w:r>
        <w:r w:rsidR="0026408A">
          <w:rPr>
            <w:rStyle w:val="widget-icon"/>
            <w:vanish/>
            <w:color w:val="0000FF"/>
            <w:u w:val="single"/>
          </w:rPr>
          <w:t> </w:t>
        </w:r>
        <w:r w:rsidR="0026408A">
          <w:rPr>
            <w:rStyle w:val="a3"/>
            <w:vanish/>
          </w:rPr>
          <w:t>Envato Zoo</w:t>
        </w:r>
        <w:r>
          <w:rPr>
            <w:vanish/>
          </w:rPr>
          <w:fldChar w:fldCharType="end"/>
        </w:r>
      </w:ins>
    </w:p>
    <w:p w:rsidR="00364D1E" w:rsidRDefault="00952E9B">
      <w:pPr>
        <w:numPr>
          <w:ilvl w:val="0"/>
          <w:numId w:val="22"/>
        </w:numPr>
        <w:spacing w:before="100" w:beforeAutospacing="1" w:after="100" w:afterAutospacing="1"/>
        <w:divId w:val="1423721784"/>
        <w:rPr>
          <w:ins w:id="87" w:author="Unknown"/>
          <w:vanish/>
        </w:rPr>
      </w:pPr>
      <w:ins w:id="88" w:author="Unknown">
        <w:r>
          <w:rPr>
            <w:vanish/>
          </w:rPr>
          <w:fldChar w:fldCharType="begin"/>
        </w:r>
        <w:r w:rsidR="0026408A">
          <w:rPr>
            <w:vanish/>
          </w:rPr>
          <w:instrText xml:space="preserve"> HYPERLINK "http://www.flickr.com/photos/we-are-envato" </w:instrText>
        </w:r>
        <w:r>
          <w:rPr>
            <w:vanish/>
          </w:rPr>
          <w:fldChar w:fldCharType="separate"/>
        </w:r>
        <w:r w:rsidR="0026408A">
          <w:rPr>
            <w:rStyle w:val="widget-icon"/>
            <w:vanish/>
            <w:color w:val="0000FF"/>
            <w:u w:val="single"/>
          </w:rPr>
          <w:t> </w:t>
        </w:r>
        <w:r w:rsidR="0026408A">
          <w:rPr>
            <w:rStyle w:val="a3"/>
            <w:vanish/>
          </w:rPr>
          <w:t>Envato Flickr</w:t>
        </w:r>
        <w:r>
          <w:rPr>
            <w:vanish/>
          </w:rPr>
          <w:fldChar w:fldCharType="end"/>
        </w:r>
      </w:ins>
    </w:p>
    <w:p w:rsidR="00364D1E" w:rsidRDefault="00952E9B">
      <w:pPr>
        <w:numPr>
          <w:ilvl w:val="0"/>
          <w:numId w:val="22"/>
        </w:numPr>
        <w:spacing w:before="100" w:beforeAutospacing="1" w:after="100" w:afterAutospacing="1"/>
        <w:divId w:val="1423721784"/>
        <w:rPr>
          <w:ins w:id="89" w:author="Unknown"/>
          <w:vanish/>
        </w:rPr>
      </w:pPr>
      <w:ins w:id="90" w:author="Unknown">
        <w:r>
          <w:rPr>
            <w:vanish/>
          </w:rPr>
          <w:fldChar w:fldCharType="begin"/>
        </w:r>
        <w:r w:rsidR="0026408A">
          <w:rPr>
            <w:vanish/>
          </w:rPr>
          <w:instrText xml:space="preserve"> HYPERLINK "http://twitter.com/envato" </w:instrText>
        </w:r>
        <w:r>
          <w:rPr>
            <w:vanish/>
          </w:rPr>
          <w:fldChar w:fldCharType="separate"/>
        </w:r>
        <w:r w:rsidR="0026408A">
          <w:rPr>
            <w:rStyle w:val="widget-icon"/>
            <w:vanish/>
            <w:color w:val="0000FF"/>
            <w:u w:val="single"/>
          </w:rPr>
          <w:t> </w:t>
        </w:r>
        <w:r w:rsidR="0026408A">
          <w:rPr>
            <w:rStyle w:val="a3"/>
            <w:vanish/>
          </w:rPr>
          <w:t>Envato Twitter</w:t>
        </w:r>
        <w:r>
          <w:rPr>
            <w:vanish/>
          </w:rPr>
          <w:fldChar w:fldCharType="end"/>
        </w:r>
      </w:ins>
    </w:p>
    <w:p w:rsidR="00364D1E" w:rsidRDefault="00952E9B">
      <w:pPr>
        <w:numPr>
          <w:ilvl w:val="0"/>
          <w:numId w:val="22"/>
        </w:numPr>
        <w:spacing w:before="100" w:beforeAutospacing="1" w:after="100" w:afterAutospacing="1"/>
        <w:divId w:val="1423721784"/>
        <w:rPr>
          <w:ins w:id="91" w:author="Unknown"/>
          <w:vanish/>
        </w:rPr>
      </w:pPr>
      <w:ins w:id="92" w:author="Unknown">
        <w:r>
          <w:rPr>
            <w:vanish/>
          </w:rPr>
          <w:fldChar w:fldCharType="begin"/>
        </w:r>
        <w:r w:rsidR="0026408A">
          <w:rPr>
            <w:vanish/>
          </w:rPr>
          <w:instrText xml:space="preserve"> HYPERLINK "http://www.facebook.com/envato" </w:instrText>
        </w:r>
        <w:r>
          <w:rPr>
            <w:vanish/>
          </w:rPr>
          <w:fldChar w:fldCharType="separate"/>
        </w:r>
        <w:r w:rsidR="0026408A">
          <w:rPr>
            <w:rStyle w:val="widget-icon"/>
            <w:vanish/>
            <w:color w:val="0000FF"/>
            <w:u w:val="single"/>
          </w:rPr>
          <w:t> </w:t>
        </w:r>
        <w:r w:rsidR="0026408A">
          <w:rPr>
            <w:rStyle w:val="a3"/>
            <w:vanish/>
          </w:rPr>
          <w:t>Envato Facebook</w:t>
        </w:r>
        <w:r>
          <w:rPr>
            <w:vanish/>
          </w:rPr>
          <w:fldChar w:fldCharType="end"/>
        </w:r>
      </w:ins>
    </w:p>
    <w:p w:rsidR="00364D1E" w:rsidRDefault="00952E9B">
      <w:pPr>
        <w:numPr>
          <w:ilvl w:val="0"/>
          <w:numId w:val="22"/>
        </w:numPr>
        <w:spacing w:before="100" w:beforeAutospacing="1" w:after="100" w:afterAutospacing="1"/>
        <w:divId w:val="1423721784"/>
        <w:rPr>
          <w:ins w:id="93" w:author="Unknown"/>
          <w:vanish/>
        </w:rPr>
      </w:pPr>
      <w:ins w:id="94" w:author="Unknown">
        <w:r>
          <w:rPr>
            <w:vanish/>
          </w:rPr>
          <w:fldChar w:fldCharType="begin"/>
        </w:r>
        <w:r w:rsidR="0026408A">
          <w:rPr>
            <w:vanish/>
          </w:rPr>
          <w:instrText xml:space="preserve"> HYPERLINK "http://www.slideshare.net/envato" </w:instrText>
        </w:r>
        <w:r>
          <w:rPr>
            <w:vanish/>
          </w:rPr>
          <w:fldChar w:fldCharType="separate"/>
        </w:r>
        <w:r w:rsidR="0026408A">
          <w:rPr>
            <w:rStyle w:val="widget-icon"/>
            <w:vanish/>
            <w:color w:val="0000FF"/>
            <w:u w:val="single"/>
          </w:rPr>
          <w:t> </w:t>
        </w:r>
        <w:r w:rsidR="0026408A">
          <w:rPr>
            <w:rStyle w:val="a3"/>
            <w:vanish/>
          </w:rPr>
          <w:t>Envato Slideshare</w:t>
        </w:r>
        <w:r>
          <w:rPr>
            <w:vanish/>
          </w:rPr>
          <w:fldChar w:fldCharType="end"/>
        </w:r>
      </w:ins>
    </w:p>
    <w:p w:rsidR="00364D1E" w:rsidRDefault="00952E9B">
      <w:pPr>
        <w:numPr>
          <w:ilvl w:val="0"/>
          <w:numId w:val="22"/>
        </w:numPr>
        <w:spacing w:before="100" w:beforeAutospacing="1" w:after="100" w:afterAutospacing="1"/>
        <w:divId w:val="1423721784"/>
        <w:rPr>
          <w:ins w:id="95" w:author="Unknown"/>
          <w:vanish/>
        </w:rPr>
      </w:pPr>
      <w:ins w:id="96" w:author="Unknown">
        <w:r>
          <w:rPr>
            <w:vanish/>
          </w:rPr>
          <w:fldChar w:fldCharType="begin"/>
        </w:r>
        <w:r w:rsidR="0026408A">
          <w:rPr>
            <w:vanish/>
          </w:rPr>
          <w:instrText xml:space="preserve"> HYPERLINK "http://dribbble.com/envato" </w:instrText>
        </w:r>
        <w:r>
          <w:rPr>
            <w:vanish/>
          </w:rPr>
          <w:fldChar w:fldCharType="separate"/>
        </w:r>
        <w:r w:rsidR="0026408A">
          <w:rPr>
            <w:rStyle w:val="widget-icon"/>
            <w:vanish/>
            <w:color w:val="0000FF"/>
            <w:u w:val="single"/>
          </w:rPr>
          <w:t> </w:t>
        </w:r>
        <w:r w:rsidR="0026408A">
          <w:rPr>
            <w:rStyle w:val="a3"/>
            <w:vanish/>
          </w:rPr>
          <w:t>Envato Dribbble</w:t>
        </w:r>
        <w:r>
          <w:rPr>
            <w:vanish/>
          </w:rPr>
          <w:fldChar w:fldCharType="end"/>
        </w:r>
      </w:ins>
    </w:p>
    <w:p w:rsidR="00364D1E" w:rsidRDefault="00952E9B">
      <w:pPr>
        <w:numPr>
          <w:ilvl w:val="0"/>
          <w:numId w:val="22"/>
        </w:numPr>
        <w:spacing w:before="100" w:beforeAutospacing="1" w:after="100" w:afterAutospacing="1"/>
        <w:divId w:val="1423721784"/>
        <w:rPr>
          <w:ins w:id="97" w:author="Unknown"/>
          <w:vanish/>
        </w:rPr>
      </w:pPr>
      <w:ins w:id="98" w:author="Unknown">
        <w:r>
          <w:rPr>
            <w:vanish/>
          </w:rPr>
          <w:fldChar w:fldCharType="begin"/>
        </w:r>
        <w:r w:rsidR="0026408A">
          <w:rPr>
            <w:vanish/>
          </w:rPr>
          <w:instrText xml:space="preserve"> HYPERLINK "https://github.com/envato" </w:instrText>
        </w:r>
        <w:r>
          <w:rPr>
            <w:vanish/>
          </w:rPr>
          <w:fldChar w:fldCharType="separate"/>
        </w:r>
        <w:r w:rsidR="0026408A">
          <w:rPr>
            <w:rStyle w:val="widget-icon"/>
            <w:vanish/>
            <w:color w:val="0000FF"/>
            <w:u w:val="single"/>
          </w:rPr>
          <w:t> </w:t>
        </w:r>
        <w:r w:rsidR="0026408A">
          <w:rPr>
            <w:rStyle w:val="a3"/>
            <w:vanish/>
          </w:rPr>
          <w:t>Envato Github</w:t>
        </w:r>
        <w:r>
          <w:rPr>
            <w:vanish/>
          </w:rPr>
          <w:fldChar w:fldCharType="end"/>
        </w:r>
      </w:ins>
    </w:p>
    <w:p w:rsidR="00364D1E" w:rsidRDefault="00952E9B">
      <w:pPr>
        <w:divId w:val="2023701476"/>
        <w:rPr>
          <w:ins w:id="99" w:author="Unknown"/>
          <w:vanish/>
        </w:rPr>
      </w:pPr>
      <w:ins w:id="100" w:author="Unknown">
        <w:r>
          <w:rPr>
            <w:vanish/>
          </w:rPr>
          <w:fldChar w:fldCharType="begin"/>
        </w:r>
        <w:r w:rsidR="0026408A">
          <w:rPr>
            <w:vanish/>
          </w:rPr>
          <w:instrText xml:space="preserve"> HYPERLINK "javascript:void(0);" </w:instrText>
        </w:r>
        <w:r>
          <w:rPr>
            <w:vanish/>
          </w:rPr>
          <w:fldChar w:fldCharType="separate"/>
        </w:r>
        <w:r w:rsidR="0026408A">
          <w:rPr>
            <w:rStyle w:val="a3"/>
            <w:vanish/>
          </w:rPr>
          <w:t>envato</w:t>
        </w:r>
        <w:r>
          <w:rPr>
            <w:vanish/>
          </w:rPr>
          <w:fldChar w:fldCharType="end"/>
        </w:r>
        <w:r>
          <w:rPr>
            <w:vanish/>
          </w:rPr>
          <w:fldChar w:fldCharType="begin"/>
        </w:r>
        <w:r w:rsidR="0026408A">
          <w:rPr>
            <w:vanish/>
          </w:rPr>
          <w:instrText xml:space="preserve"> HYPERLINK "javascript:void(0);" </w:instrText>
        </w:r>
        <w:r>
          <w:rPr>
            <w:vanish/>
          </w:rPr>
          <w:fldChar w:fldCharType="separate"/>
        </w:r>
        <w:r w:rsidR="0026408A">
          <w:rPr>
            <w:rStyle w:val="a3"/>
            <w:vanish/>
          </w:rPr>
          <w:t>support</w:t>
        </w:r>
        <w:r>
          <w:rPr>
            <w:vanish/>
          </w:rPr>
          <w:fldChar w:fldCharType="end"/>
        </w:r>
        <w:r>
          <w:rPr>
            <w:vanish/>
          </w:rPr>
          <w:fldChar w:fldCharType="begin"/>
        </w:r>
        <w:r w:rsidR="0026408A">
          <w:rPr>
            <w:vanish/>
          </w:rPr>
          <w:instrText xml:space="preserve"> HYPERLINK "javascript:void(0);" </w:instrText>
        </w:r>
        <w:r>
          <w:rPr>
            <w:vanish/>
          </w:rPr>
          <w:fldChar w:fldCharType="separate"/>
        </w:r>
        <w:r w:rsidR="0026408A">
          <w:rPr>
            <w:rStyle w:val="a3"/>
            <w:vanish/>
          </w:rPr>
          <w:t>community</w:t>
        </w:r>
        <w:r>
          <w:rPr>
            <w:vanish/>
          </w:rPr>
          <w:fldChar w:fldCharType="end"/>
        </w:r>
      </w:ins>
    </w:p>
    <w:sectPr w:rsidR="00364D1E" w:rsidSect="00364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F0E8D"/>
    <w:multiLevelType w:val="multilevel"/>
    <w:tmpl w:val="B846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B76956"/>
    <w:multiLevelType w:val="multilevel"/>
    <w:tmpl w:val="B2E6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E75B6D"/>
    <w:multiLevelType w:val="multilevel"/>
    <w:tmpl w:val="4DEE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3B07D2"/>
    <w:multiLevelType w:val="multilevel"/>
    <w:tmpl w:val="580E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8C0819"/>
    <w:multiLevelType w:val="multilevel"/>
    <w:tmpl w:val="CA3A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08141A"/>
    <w:multiLevelType w:val="multilevel"/>
    <w:tmpl w:val="DD080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DC3B1F"/>
    <w:multiLevelType w:val="multilevel"/>
    <w:tmpl w:val="C5E2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052105"/>
    <w:multiLevelType w:val="multilevel"/>
    <w:tmpl w:val="D464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BC1A87"/>
    <w:multiLevelType w:val="multilevel"/>
    <w:tmpl w:val="C956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E155FA"/>
    <w:multiLevelType w:val="multilevel"/>
    <w:tmpl w:val="2464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3D0FBF"/>
    <w:multiLevelType w:val="multilevel"/>
    <w:tmpl w:val="A4CA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7E6B9B"/>
    <w:multiLevelType w:val="multilevel"/>
    <w:tmpl w:val="C35E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230B6D"/>
    <w:multiLevelType w:val="multilevel"/>
    <w:tmpl w:val="EE9C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510053"/>
    <w:multiLevelType w:val="multilevel"/>
    <w:tmpl w:val="5B2E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0B788B"/>
    <w:multiLevelType w:val="multilevel"/>
    <w:tmpl w:val="5C3A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A07B1E"/>
    <w:multiLevelType w:val="multilevel"/>
    <w:tmpl w:val="E286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D63D43"/>
    <w:multiLevelType w:val="multilevel"/>
    <w:tmpl w:val="661E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D9E506D"/>
    <w:multiLevelType w:val="multilevel"/>
    <w:tmpl w:val="375E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5021D5"/>
    <w:multiLevelType w:val="multilevel"/>
    <w:tmpl w:val="1DB0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0D5875"/>
    <w:multiLevelType w:val="multilevel"/>
    <w:tmpl w:val="A1C6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842CA1"/>
    <w:multiLevelType w:val="multilevel"/>
    <w:tmpl w:val="944C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5382C89"/>
    <w:multiLevelType w:val="multilevel"/>
    <w:tmpl w:val="7072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1"/>
  </w:num>
  <w:num w:numId="5">
    <w:abstractNumId w:val="20"/>
  </w:num>
  <w:num w:numId="6">
    <w:abstractNumId w:val="15"/>
  </w:num>
  <w:num w:numId="7">
    <w:abstractNumId w:val="11"/>
  </w:num>
  <w:num w:numId="8">
    <w:abstractNumId w:val="10"/>
  </w:num>
  <w:num w:numId="9">
    <w:abstractNumId w:val="5"/>
  </w:num>
  <w:num w:numId="10">
    <w:abstractNumId w:val="17"/>
  </w:num>
  <w:num w:numId="11">
    <w:abstractNumId w:val="19"/>
  </w:num>
  <w:num w:numId="12">
    <w:abstractNumId w:val="4"/>
  </w:num>
  <w:num w:numId="13">
    <w:abstractNumId w:val="7"/>
  </w:num>
  <w:num w:numId="14">
    <w:abstractNumId w:val="12"/>
  </w:num>
  <w:num w:numId="15">
    <w:abstractNumId w:val="3"/>
  </w:num>
  <w:num w:numId="16">
    <w:abstractNumId w:val="14"/>
  </w:num>
  <w:num w:numId="17">
    <w:abstractNumId w:val="2"/>
  </w:num>
  <w:num w:numId="18">
    <w:abstractNumId w:val="18"/>
  </w:num>
  <w:num w:numId="19">
    <w:abstractNumId w:val="0"/>
  </w:num>
  <w:num w:numId="20">
    <w:abstractNumId w:val="21"/>
  </w:num>
  <w:num w:numId="21">
    <w:abstractNumId w:val="8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141"/>
  <w:noPunctuationKerning/>
  <w:characterSpacingControl w:val="doNotCompress"/>
  <w:compat/>
  <w:rsids>
    <w:rsidRoot w:val="00B10827"/>
    <w:rsid w:val="00013DAE"/>
    <w:rsid w:val="000143E3"/>
    <w:rsid w:val="000155C3"/>
    <w:rsid w:val="00060EC7"/>
    <w:rsid w:val="00063A8B"/>
    <w:rsid w:val="000B155B"/>
    <w:rsid w:val="000E272A"/>
    <w:rsid w:val="000E329A"/>
    <w:rsid w:val="000F47B7"/>
    <w:rsid w:val="001122C1"/>
    <w:rsid w:val="001123D6"/>
    <w:rsid w:val="00120409"/>
    <w:rsid w:val="00131E49"/>
    <w:rsid w:val="00156EB2"/>
    <w:rsid w:val="00187E33"/>
    <w:rsid w:val="001A43BF"/>
    <w:rsid w:val="001A7051"/>
    <w:rsid w:val="001A7152"/>
    <w:rsid w:val="001A7F78"/>
    <w:rsid w:val="001D72F1"/>
    <w:rsid w:val="001D7C08"/>
    <w:rsid w:val="001F7745"/>
    <w:rsid w:val="00211EE9"/>
    <w:rsid w:val="002222E4"/>
    <w:rsid w:val="0026408A"/>
    <w:rsid w:val="00296179"/>
    <w:rsid w:val="00296A71"/>
    <w:rsid w:val="00296B96"/>
    <w:rsid w:val="002A31A5"/>
    <w:rsid w:val="002A79DB"/>
    <w:rsid w:val="002B3B16"/>
    <w:rsid w:val="002F386A"/>
    <w:rsid w:val="00323958"/>
    <w:rsid w:val="00331926"/>
    <w:rsid w:val="00333348"/>
    <w:rsid w:val="00364D1E"/>
    <w:rsid w:val="00367FD4"/>
    <w:rsid w:val="003738B1"/>
    <w:rsid w:val="00382C52"/>
    <w:rsid w:val="00394B3D"/>
    <w:rsid w:val="003A0742"/>
    <w:rsid w:val="003A57C6"/>
    <w:rsid w:val="003B0D7E"/>
    <w:rsid w:val="003B7C22"/>
    <w:rsid w:val="003C3321"/>
    <w:rsid w:val="003C64F3"/>
    <w:rsid w:val="003D6F8C"/>
    <w:rsid w:val="00402146"/>
    <w:rsid w:val="00412254"/>
    <w:rsid w:val="004143D6"/>
    <w:rsid w:val="004159D5"/>
    <w:rsid w:val="0043574C"/>
    <w:rsid w:val="00457E71"/>
    <w:rsid w:val="00460A0C"/>
    <w:rsid w:val="004810F7"/>
    <w:rsid w:val="004A62EF"/>
    <w:rsid w:val="004B3A38"/>
    <w:rsid w:val="004D7BCA"/>
    <w:rsid w:val="004E337E"/>
    <w:rsid w:val="004F62A3"/>
    <w:rsid w:val="00503C7D"/>
    <w:rsid w:val="0051051B"/>
    <w:rsid w:val="005123A3"/>
    <w:rsid w:val="005127BE"/>
    <w:rsid w:val="00530EF7"/>
    <w:rsid w:val="00537137"/>
    <w:rsid w:val="00537B6D"/>
    <w:rsid w:val="00541DC0"/>
    <w:rsid w:val="00580AE0"/>
    <w:rsid w:val="00581E12"/>
    <w:rsid w:val="00591E3A"/>
    <w:rsid w:val="005A139F"/>
    <w:rsid w:val="005B1E03"/>
    <w:rsid w:val="005D7200"/>
    <w:rsid w:val="005F2B55"/>
    <w:rsid w:val="005F710C"/>
    <w:rsid w:val="0061347A"/>
    <w:rsid w:val="00656DC9"/>
    <w:rsid w:val="00661A2C"/>
    <w:rsid w:val="0068372A"/>
    <w:rsid w:val="00684DD9"/>
    <w:rsid w:val="0068583A"/>
    <w:rsid w:val="0069556A"/>
    <w:rsid w:val="006A0AE7"/>
    <w:rsid w:val="006B371C"/>
    <w:rsid w:val="007844EA"/>
    <w:rsid w:val="00793741"/>
    <w:rsid w:val="007A0DD3"/>
    <w:rsid w:val="007C04BA"/>
    <w:rsid w:val="007E6621"/>
    <w:rsid w:val="00813F9E"/>
    <w:rsid w:val="00836ABF"/>
    <w:rsid w:val="00843A71"/>
    <w:rsid w:val="00854745"/>
    <w:rsid w:val="0088374A"/>
    <w:rsid w:val="00894329"/>
    <w:rsid w:val="00896605"/>
    <w:rsid w:val="008A2B46"/>
    <w:rsid w:val="008B4EFE"/>
    <w:rsid w:val="008E5F87"/>
    <w:rsid w:val="009013D9"/>
    <w:rsid w:val="009124D4"/>
    <w:rsid w:val="0092396D"/>
    <w:rsid w:val="0092407D"/>
    <w:rsid w:val="009470C5"/>
    <w:rsid w:val="00952E9B"/>
    <w:rsid w:val="00954850"/>
    <w:rsid w:val="00962CC0"/>
    <w:rsid w:val="0099293E"/>
    <w:rsid w:val="009C222F"/>
    <w:rsid w:val="009C32A3"/>
    <w:rsid w:val="009D0A5B"/>
    <w:rsid w:val="009E1DFC"/>
    <w:rsid w:val="009F6FE9"/>
    <w:rsid w:val="00A04CE1"/>
    <w:rsid w:val="00A143C6"/>
    <w:rsid w:val="00A17A85"/>
    <w:rsid w:val="00A44E7A"/>
    <w:rsid w:val="00A569BC"/>
    <w:rsid w:val="00A75616"/>
    <w:rsid w:val="00A75F2E"/>
    <w:rsid w:val="00A94A7E"/>
    <w:rsid w:val="00AB0DEC"/>
    <w:rsid w:val="00AB2D44"/>
    <w:rsid w:val="00AC185F"/>
    <w:rsid w:val="00AD1333"/>
    <w:rsid w:val="00AF38F0"/>
    <w:rsid w:val="00B02BFA"/>
    <w:rsid w:val="00B10827"/>
    <w:rsid w:val="00B14FEF"/>
    <w:rsid w:val="00B23DE5"/>
    <w:rsid w:val="00B36CC2"/>
    <w:rsid w:val="00B47BEA"/>
    <w:rsid w:val="00B63B2D"/>
    <w:rsid w:val="00B72C0D"/>
    <w:rsid w:val="00B76AEB"/>
    <w:rsid w:val="00BD2BAF"/>
    <w:rsid w:val="00BD3E0C"/>
    <w:rsid w:val="00BD68A6"/>
    <w:rsid w:val="00BF03F6"/>
    <w:rsid w:val="00C035E4"/>
    <w:rsid w:val="00C234B9"/>
    <w:rsid w:val="00C345DF"/>
    <w:rsid w:val="00C44AE3"/>
    <w:rsid w:val="00C52E3C"/>
    <w:rsid w:val="00C65554"/>
    <w:rsid w:val="00C77843"/>
    <w:rsid w:val="00C90493"/>
    <w:rsid w:val="00C94351"/>
    <w:rsid w:val="00C955D6"/>
    <w:rsid w:val="00CA31BE"/>
    <w:rsid w:val="00CB24C0"/>
    <w:rsid w:val="00CC35DC"/>
    <w:rsid w:val="00CD083C"/>
    <w:rsid w:val="00D02A7A"/>
    <w:rsid w:val="00D22A61"/>
    <w:rsid w:val="00D23029"/>
    <w:rsid w:val="00D23A72"/>
    <w:rsid w:val="00D27304"/>
    <w:rsid w:val="00D3079F"/>
    <w:rsid w:val="00D34057"/>
    <w:rsid w:val="00D4446C"/>
    <w:rsid w:val="00D65D14"/>
    <w:rsid w:val="00DA0B1F"/>
    <w:rsid w:val="00DC3B0F"/>
    <w:rsid w:val="00DE2A55"/>
    <w:rsid w:val="00DF4FCB"/>
    <w:rsid w:val="00E078B8"/>
    <w:rsid w:val="00E246C0"/>
    <w:rsid w:val="00E505FC"/>
    <w:rsid w:val="00E5076A"/>
    <w:rsid w:val="00E50A7A"/>
    <w:rsid w:val="00E54C32"/>
    <w:rsid w:val="00E90636"/>
    <w:rsid w:val="00E92655"/>
    <w:rsid w:val="00E930C3"/>
    <w:rsid w:val="00EA6E38"/>
    <w:rsid w:val="00EB15AC"/>
    <w:rsid w:val="00EB7896"/>
    <w:rsid w:val="00EC0CBD"/>
    <w:rsid w:val="00EC7C9B"/>
    <w:rsid w:val="00EE57E8"/>
    <w:rsid w:val="00F165D5"/>
    <w:rsid w:val="00F30410"/>
    <w:rsid w:val="00F31F9E"/>
    <w:rsid w:val="00F35C61"/>
    <w:rsid w:val="00F37E85"/>
    <w:rsid w:val="00F470F3"/>
    <w:rsid w:val="00F61315"/>
    <w:rsid w:val="00F63C32"/>
    <w:rsid w:val="00F77C6F"/>
    <w:rsid w:val="00F909D0"/>
    <w:rsid w:val="00FA163A"/>
    <w:rsid w:val="00FA6980"/>
    <w:rsid w:val="00FB75F7"/>
    <w:rsid w:val="00FC49F1"/>
    <w:rsid w:val="00FD5FB8"/>
    <w:rsid w:val="00FE7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D1E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64D1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64D1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364D1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5">
    <w:name w:val="heading 5"/>
    <w:basedOn w:val="a"/>
    <w:link w:val="50"/>
    <w:uiPriority w:val="9"/>
    <w:qFormat/>
    <w:rsid w:val="00364D1E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4D1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64D1E"/>
    <w:rPr>
      <w:color w:val="800080"/>
      <w:u w:val="single"/>
    </w:rPr>
  </w:style>
  <w:style w:type="character" w:styleId="a5">
    <w:name w:val="Emphasis"/>
    <w:basedOn w:val="a0"/>
    <w:uiPriority w:val="20"/>
    <w:qFormat/>
    <w:rsid w:val="00364D1E"/>
    <w:rPr>
      <w:i/>
      <w:iCs/>
    </w:rPr>
  </w:style>
  <w:style w:type="character" w:styleId="a6">
    <w:name w:val="Strong"/>
    <w:basedOn w:val="a0"/>
    <w:uiPriority w:val="22"/>
    <w:qFormat/>
    <w:rsid w:val="00364D1E"/>
    <w:rPr>
      <w:b/>
      <w:bCs/>
    </w:rPr>
  </w:style>
  <w:style w:type="paragraph" w:customStyle="1" w:styleId="fbinvisible">
    <w:name w:val="fb_invisible"/>
    <w:basedOn w:val="a"/>
    <w:rsid w:val="00364D1E"/>
    <w:pPr>
      <w:spacing w:before="100" w:beforeAutospacing="1" w:after="100" w:afterAutospacing="1"/>
    </w:pPr>
    <w:rPr>
      <w:vanish/>
    </w:rPr>
  </w:style>
  <w:style w:type="paragraph" w:customStyle="1" w:styleId="fbreset">
    <w:name w:val="fb_reset"/>
    <w:basedOn w:val="a"/>
    <w:rsid w:val="00364D1E"/>
    <w:rPr>
      <w:rFonts w:ascii="Tahoma" w:hAnsi="Tahoma" w:cs="Tahoma"/>
      <w:color w:val="000000"/>
      <w:sz w:val="17"/>
      <w:szCs w:val="17"/>
    </w:rPr>
  </w:style>
  <w:style w:type="paragraph" w:customStyle="1" w:styleId="fbdialogadvanced">
    <w:name w:val="fb_dialog_advanced"/>
    <w:basedOn w:val="a"/>
    <w:rsid w:val="00364D1E"/>
    <w:pPr>
      <w:spacing w:before="100" w:beforeAutospacing="1" w:after="100" w:afterAutospacing="1"/>
    </w:pPr>
  </w:style>
  <w:style w:type="paragraph" w:customStyle="1" w:styleId="fbdialogcontent">
    <w:name w:val="fb_dialog_content"/>
    <w:basedOn w:val="a"/>
    <w:rsid w:val="00364D1E"/>
    <w:pPr>
      <w:shd w:val="clear" w:color="auto" w:fill="FFFFFF"/>
      <w:spacing w:before="100" w:beforeAutospacing="1" w:after="100" w:afterAutospacing="1"/>
    </w:pPr>
    <w:rPr>
      <w:color w:val="333333"/>
    </w:rPr>
  </w:style>
  <w:style w:type="paragraph" w:customStyle="1" w:styleId="fbdialogcloseicon">
    <w:name w:val="fb_dialog_close_icon"/>
    <w:basedOn w:val="a"/>
    <w:rsid w:val="00364D1E"/>
    <w:pPr>
      <w:spacing w:before="100" w:beforeAutospacing="1" w:after="100" w:afterAutospacing="1"/>
    </w:pPr>
  </w:style>
  <w:style w:type="paragraph" w:customStyle="1" w:styleId="fbdialogpadding">
    <w:name w:val="fb_dialog_padding"/>
    <w:basedOn w:val="a"/>
    <w:rsid w:val="00364D1E"/>
    <w:pPr>
      <w:spacing w:before="100" w:beforeAutospacing="1" w:after="100" w:afterAutospacing="1"/>
    </w:pPr>
  </w:style>
  <w:style w:type="paragraph" w:customStyle="1" w:styleId="fbdialogloader">
    <w:name w:val="fb_dialog_loader"/>
    <w:basedOn w:val="a"/>
    <w:rsid w:val="00364D1E"/>
    <w:pPr>
      <w:pBdr>
        <w:top w:val="single" w:sz="6" w:space="15" w:color="606060"/>
        <w:left w:val="single" w:sz="6" w:space="15" w:color="606060"/>
        <w:bottom w:val="single" w:sz="6" w:space="15" w:color="606060"/>
        <w:right w:val="single" w:sz="6" w:space="15" w:color="606060"/>
      </w:pBdr>
      <w:shd w:val="clear" w:color="auto" w:fill="F2F2F2"/>
      <w:spacing w:before="100" w:beforeAutospacing="1" w:after="100" w:afterAutospacing="1"/>
    </w:pPr>
    <w:rPr>
      <w:sz w:val="36"/>
      <w:szCs w:val="36"/>
    </w:rPr>
  </w:style>
  <w:style w:type="paragraph" w:customStyle="1" w:styleId="fbdialogtopleft">
    <w:name w:val="fb_dialog_top_left"/>
    <w:basedOn w:val="a"/>
    <w:rsid w:val="00364D1E"/>
    <w:pPr>
      <w:spacing w:before="100" w:beforeAutospacing="1" w:after="100" w:afterAutospacing="1"/>
    </w:pPr>
  </w:style>
  <w:style w:type="paragraph" w:customStyle="1" w:styleId="fbdialogtopright">
    <w:name w:val="fb_dialog_top_right"/>
    <w:basedOn w:val="a"/>
    <w:rsid w:val="00364D1E"/>
    <w:pPr>
      <w:spacing w:before="100" w:beforeAutospacing="1" w:after="100" w:afterAutospacing="1"/>
    </w:pPr>
  </w:style>
  <w:style w:type="paragraph" w:customStyle="1" w:styleId="fbdialogbottomleft">
    <w:name w:val="fb_dialog_bottom_left"/>
    <w:basedOn w:val="a"/>
    <w:rsid w:val="00364D1E"/>
    <w:pPr>
      <w:spacing w:before="100" w:beforeAutospacing="1" w:after="100" w:afterAutospacing="1"/>
    </w:pPr>
  </w:style>
  <w:style w:type="paragraph" w:customStyle="1" w:styleId="fbdialogbottomright">
    <w:name w:val="fb_dialog_bottom_right"/>
    <w:basedOn w:val="a"/>
    <w:rsid w:val="00364D1E"/>
    <w:pPr>
      <w:spacing w:before="100" w:beforeAutospacing="1" w:after="100" w:afterAutospacing="1"/>
    </w:pPr>
  </w:style>
  <w:style w:type="paragraph" w:customStyle="1" w:styleId="fbdialogvertleft">
    <w:name w:val="fb_dialog_vert_left"/>
    <w:basedOn w:val="a"/>
    <w:rsid w:val="00364D1E"/>
    <w:pPr>
      <w:shd w:val="clear" w:color="auto" w:fill="525252"/>
      <w:spacing w:before="100" w:beforeAutospacing="1" w:after="100" w:afterAutospacing="1"/>
      <w:ind w:left="-150"/>
    </w:pPr>
  </w:style>
  <w:style w:type="paragraph" w:customStyle="1" w:styleId="fbdialogvertright">
    <w:name w:val="fb_dialog_vert_right"/>
    <w:basedOn w:val="a"/>
    <w:rsid w:val="00364D1E"/>
    <w:pPr>
      <w:shd w:val="clear" w:color="auto" w:fill="525252"/>
      <w:spacing w:before="100" w:beforeAutospacing="1" w:after="100" w:afterAutospacing="1"/>
      <w:ind w:right="-150"/>
    </w:pPr>
  </w:style>
  <w:style w:type="paragraph" w:customStyle="1" w:styleId="fbdialoghoriztop">
    <w:name w:val="fb_dialog_horiz_top"/>
    <w:basedOn w:val="a"/>
    <w:rsid w:val="00364D1E"/>
    <w:pPr>
      <w:shd w:val="clear" w:color="auto" w:fill="525252"/>
      <w:spacing w:after="100" w:afterAutospacing="1"/>
    </w:pPr>
  </w:style>
  <w:style w:type="paragraph" w:customStyle="1" w:styleId="fbdialoghorizbottom">
    <w:name w:val="fb_dialog_horiz_bottom"/>
    <w:basedOn w:val="a"/>
    <w:rsid w:val="00364D1E"/>
    <w:pPr>
      <w:shd w:val="clear" w:color="auto" w:fill="525252"/>
      <w:spacing w:before="100" w:beforeAutospacing="1"/>
    </w:pPr>
  </w:style>
  <w:style w:type="paragraph" w:customStyle="1" w:styleId="fbdialogiframe">
    <w:name w:val="fb_dialog_iframe"/>
    <w:basedOn w:val="a"/>
    <w:rsid w:val="00364D1E"/>
    <w:pPr>
      <w:spacing w:before="100" w:beforeAutospacing="1" w:after="100" w:afterAutospacing="1" w:line="0" w:lineRule="auto"/>
    </w:pPr>
  </w:style>
  <w:style w:type="paragraph" w:customStyle="1" w:styleId="fbiframewidgetfluid">
    <w:name w:val="fb_iframe_widget_fluid"/>
    <w:basedOn w:val="a"/>
    <w:rsid w:val="00364D1E"/>
    <w:pPr>
      <w:spacing w:before="100" w:beforeAutospacing="1" w:after="100" w:afterAutospacing="1"/>
    </w:pPr>
  </w:style>
  <w:style w:type="paragraph" w:customStyle="1" w:styleId="fbbuttonsimple">
    <w:name w:val="fb_button_simple"/>
    <w:basedOn w:val="a"/>
    <w:rsid w:val="00364D1E"/>
    <w:pPr>
      <w:spacing w:before="100" w:beforeAutospacing="1" w:after="100" w:afterAutospacing="1"/>
    </w:pPr>
  </w:style>
  <w:style w:type="paragraph" w:customStyle="1" w:styleId="fbbuttonsimplertl">
    <w:name w:val="fb_button_simple_rtl"/>
    <w:basedOn w:val="a"/>
    <w:rsid w:val="00364D1E"/>
    <w:pPr>
      <w:spacing w:before="100" w:beforeAutospacing="1" w:after="100" w:afterAutospacing="1"/>
    </w:pPr>
  </w:style>
  <w:style w:type="paragraph" w:customStyle="1" w:styleId="fbbutton">
    <w:name w:val="fb_button"/>
    <w:basedOn w:val="a"/>
    <w:rsid w:val="00364D1E"/>
    <w:pPr>
      <w:shd w:val="clear" w:color="auto" w:fill="29447E"/>
      <w:spacing w:before="100" w:beforeAutospacing="1" w:after="100" w:afterAutospacing="1"/>
    </w:pPr>
  </w:style>
  <w:style w:type="paragraph" w:customStyle="1" w:styleId="fbbuttonrtl">
    <w:name w:val="fb_button_rtl"/>
    <w:basedOn w:val="a"/>
    <w:rsid w:val="00364D1E"/>
    <w:pPr>
      <w:shd w:val="clear" w:color="auto" w:fill="29447E"/>
      <w:spacing w:before="100" w:beforeAutospacing="1" w:after="100" w:afterAutospacing="1"/>
    </w:pPr>
  </w:style>
  <w:style w:type="paragraph" w:customStyle="1" w:styleId="fbbuttonxlarge">
    <w:name w:val="fb_button_xlarge"/>
    <w:basedOn w:val="a"/>
    <w:rsid w:val="00364D1E"/>
    <w:pPr>
      <w:spacing w:before="100" w:beforeAutospacing="1" w:after="100" w:afterAutospacing="1" w:line="450" w:lineRule="atLeast"/>
    </w:pPr>
    <w:rPr>
      <w:sz w:val="36"/>
      <w:szCs w:val="36"/>
    </w:rPr>
  </w:style>
  <w:style w:type="paragraph" w:customStyle="1" w:styleId="fbbuttonxlargertl">
    <w:name w:val="fb_button_xlarge_rtl"/>
    <w:basedOn w:val="a"/>
    <w:rsid w:val="00364D1E"/>
    <w:pPr>
      <w:spacing w:before="100" w:beforeAutospacing="1" w:after="100" w:afterAutospacing="1" w:line="450" w:lineRule="atLeast"/>
    </w:pPr>
    <w:rPr>
      <w:sz w:val="36"/>
      <w:szCs w:val="36"/>
    </w:rPr>
  </w:style>
  <w:style w:type="paragraph" w:customStyle="1" w:styleId="fbbuttonlarge">
    <w:name w:val="fb_button_large"/>
    <w:basedOn w:val="a"/>
    <w:rsid w:val="00364D1E"/>
    <w:pPr>
      <w:spacing w:before="100" w:beforeAutospacing="1" w:after="100" w:afterAutospacing="1" w:line="240" w:lineRule="atLeast"/>
    </w:pPr>
    <w:rPr>
      <w:sz w:val="20"/>
      <w:szCs w:val="20"/>
    </w:rPr>
  </w:style>
  <w:style w:type="paragraph" w:customStyle="1" w:styleId="fbbuttonlargertl">
    <w:name w:val="fb_button_large_rtl"/>
    <w:basedOn w:val="a"/>
    <w:rsid w:val="00364D1E"/>
    <w:pPr>
      <w:spacing w:before="100" w:beforeAutospacing="1" w:after="100" w:afterAutospacing="1" w:line="240" w:lineRule="atLeast"/>
    </w:pPr>
    <w:rPr>
      <w:sz w:val="20"/>
      <w:szCs w:val="20"/>
    </w:rPr>
  </w:style>
  <w:style w:type="paragraph" w:customStyle="1" w:styleId="fbbuttonmedium">
    <w:name w:val="fb_button_medium"/>
    <w:basedOn w:val="a"/>
    <w:rsid w:val="00364D1E"/>
    <w:pPr>
      <w:spacing w:before="100" w:beforeAutospacing="1" w:after="100" w:afterAutospacing="1" w:line="210" w:lineRule="atLeast"/>
    </w:pPr>
    <w:rPr>
      <w:sz w:val="17"/>
      <w:szCs w:val="17"/>
    </w:rPr>
  </w:style>
  <w:style w:type="paragraph" w:customStyle="1" w:styleId="fbbuttonmediumrtl">
    <w:name w:val="fb_button_medium_rtl"/>
    <w:basedOn w:val="a"/>
    <w:rsid w:val="00364D1E"/>
    <w:pPr>
      <w:spacing w:before="100" w:beforeAutospacing="1" w:after="100" w:afterAutospacing="1" w:line="210" w:lineRule="atLeast"/>
    </w:pPr>
    <w:rPr>
      <w:sz w:val="17"/>
      <w:szCs w:val="17"/>
    </w:rPr>
  </w:style>
  <w:style w:type="paragraph" w:customStyle="1" w:styleId="fbbuttontextrtl">
    <w:name w:val="fb_button_text_rtl"/>
    <w:basedOn w:val="a"/>
    <w:rsid w:val="00364D1E"/>
    <w:pPr>
      <w:spacing w:before="100" w:beforeAutospacing="1" w:after="100" w:afterAutospacing="1"/>
      <w:ind w:right="330"/>
    </w:pPr>
  </w:style>
  <w:style w:type="paragraph" w:customStyle="1" w:styleId="fbbuttonsmall">
    <w:name w:val="fb_button_small"/>
    <w:basedOn w:val="a"/>
    <w:rsid w:val="00364D1E"/>
    <w:pPr>
      <w:spacing w:before="100" w:beforeAutospacing="1" w:after="100" w:afterAutospacing="1" w:line="150" w:lineRule="atLeast"/>
    </w:pPr>
    <w:rPr>
      <w:sz w:val="15"/>
      <w:szCs w:val="15"/>
    </w:rPr>
  </w:style>
  <w:style w:type="paragraph" w:customStyle="1" w:styleId="fbbuttonsmallrtl">
    <w:name w:val="fb_button_small_rtl"/>
    <w:basedOn w:val="a"/>
    <w:rsid w:val="00364D1E"/>
    <w:pPr>
      <w:spacing w:before="100" w:beforeAutospacing="1" w:after="100" w:afterAutospacing="1" w:line="150" w:lineRule="atLeast"/>
    </w:pPr>
    <w:rPr>
      <w:sz w:val="15"/>
      <w:szCs w:val="15"/>
    </w:rPr>
  </w:style>
  <w:style w:type="paragraph" w:customStyle="1" w:styleId="fbsharecount">
    <w:name w:val="fb_share_count"/>
    <w:basedOn w:val="a"/>
    <w:rsid w:val="00364D1E"/>
    <w:pPr>
      <w:shd w:val="clear" w:color="auto" w:fill="B0B9EC"/>
      <w:spacing w:before="100" w:beforeAutospacing="1" w:after="100" w:afterAutospacing="1"/>
      <w:jc w:val="center"/>
    </w:pPr>
    <w:rPr>
      <w:rFonts w:ascii="Tahoma" w:hAnsi="Tahoma" w:cs="Tahoma"/>
      <w:color w:val="333333"/>
    </w:rPr>
  </w:style>
  <w:style w:type="paragraph" w:customStyle="1" w:styleId="fbsharecountinner">
    <w:name w:val="fb_share_count_inner"/>
    <w:basedOn w:val="a"/>
    <w:rsid w:val="00364D1E"/>
    <w:pPr>
      <w:shd w:val="clear" w:color="auto" w:fill="E8EBF2"/>
      <w:spacing w:before="100" w:beforeAutospacing="1" w:after="100" w:afterAutospacing="1"/>
    </w:pPr>
  </w:style>
  <w:style w:type="paragraph" w:customStyle="1" w:styleId="fbsharecountright">
    <w:name w:val="fb_share_count_right"/>
    <w:basedOn w:val="a"/>
    <w:rsid w:val="00364D1E"/>
    <w:pPr>
      <w:spacing w:before="100" w:beforeAutospacing="1" w:after="100" w:afterAutospacing="1"/>
      <w:ind w:left="-15"/>
    </w:pPr>
  </w:style>
  <w:style w:type="paragraph" w:customStyle="1" w:styleId="fbsharecounttop">
    <w:name w:val="fb_share_count_top"/>
    <w:basedOn w:val="a"/>
    <w:rsid w:val="00364D1E"/>
    <w:pPr>
      <w:pBdr>
        <w:top w:val="single" w:sz="6" w:space="0" w:color="B0B9EC"/>
        <w:left w:val="single" w:sz="6" w:space="0" w:color="B0B9EC"/>
        <w:bottom w:val="single" w:sz="6" w:space="0" w:color="B0B9EC"/>
        <w:right w:val="single" w:sz="6" w:space="0" w:color="B0B9EC"/>
      </w:pBdr>
      <w:spacing w:before="100" w:beforeAutospacing="1" w:after="105" w:line="510" w:lineRule="atLeast"/>
    </w:pPr>
    <w:rPr>
      <w:spacing w:val="-15"/>
      <w:sz w:val="33"/>
      <w:szCs w:val="33"/>
    </w:rPr>
  </w:style>
  <w:style w:type="paragraph" w:customStyle="1" w:styleId="fbsharecountnubtop">
    <w:name w:val="fb_share_count_nub_top"/>
    <w:basedOn w:val="a"/>
    <w:rsid w:val="00364D1E"/>
  </w:style>
  <w:style w:type="paragraph" w:customStyle="1" w:styleId="fbsharecountnubright">
    <w:name w:val="fb_share_count_nub_right"/>
    <w:basedOn w:val="a"/>
    <w:rsid w:val="00364D1E"/>
    <w:pPr>
      <w:ind w:right="30"/>
      <w:textAlignment w:val="top"/>
    </w:pPr>
  </w:style>
  <w:style w:type="paragraph" w:customStyle="1" w:styleId="fbsharenocount">
    <w:name w:val="fb_share_no_count"/>
    <w:basedOn w:val="a"/>
    <w:rsid w:val="00364D1E"/>
    <w:pPr>
      <w:spacing w:before="100" w:beforeAutospacing="1" w:after="100" w:afterAutospacing="1"/>
    </w:pPr>
    <w:rPr>
      <w:vanish/>
    </w:rPr>
  </w:style>
  <w:style w:type="paragraph" w:customStyle="1" w:styleId="fbconnectbar">
    <w:name w:val="fb_connect_bar"/>
    <w:basedOn w:val="a"/>
    <w:rsid w:val="00364D1E"/>
    <w:pPr>
      <w:spacing w:before="100" w:beforeAutospacing="1" w:after="100" w:afterAutospacing="1"/>
    </w:pPr>
    <w:rPr>
      <w:rFonts w:ascii="Tahoma" w:hAnsi="Tahoma" w:cs="Tahoma"/>
      <w:color w:val="FFFFFF"/>
      <w:sz w:val="20"/>
      <w:szCs w:val="20"/>
    </w:rPr>
  </w:style>
  <w:style w:type="paragraph" w:customStyle="1" w:styleId="bsapbackfillframe">
    <w:name w:val="bsap_backfillframe"/>
    <w:basedOn w:val="a"/>
    <w:rsid w:val="00364D1E"/>
    <w:pPr>
      <w:spacing w:before="100" w:beforeAutospacing="1" w:after="100" w:afterAutospacing="1"/>
    </w:pPr>
  </w:style>
  <w:style w:type="paragraph" w:customStyle="1" w:styleId="dialogtitle">
    <w:name w:val="dialog_title"/>
    <w:basedOn w:val="a"/>
    <w:rsid w:val="00364D1E"/>
    <w:pPr>
      <w:spacing w:before="100" w:beforeAutospacing="1" w:after="100" w:afterAutospacing="1"/>
    </w:pPr>
  </w:style>
  <w:style w:type="paragraph" w:customStyle="1" w:styleId="dialogheader">
    <w:name w:val="dialog_header"/>
    <w:basedOn w:val="a"/>
    <w:rsid w:val="00364D1E"/>
    <w:pPr>
      <w:spacing w:before="100" w:beforeAutospacing="1" w:after="100" w:afterAutospacing="1"/>
    </w:pPr>
  </w:style>
  <w:style w:type="paragraph" w:customStyle="1" w:styleId="touchablebutton">
    <w:name w:val="touchable_button"/>
    <w:basedOn w:val="a"/>
    <w:rsid w:val="00364D1E"/>
    <w:pPr>
      <w:spacing w:before="100" w:beforeAutospacing="1" w:after="100" w:afterAutospacing="1"/>
    </w:pPr>
  </w:style>
  <w:style w:type="paragraph" w:customStyle="1" w:styleId="dialogcontent">
    <w:name w:val="dialog_content"/>
    <w:basedOn w:val="a"/>
    <w:rsid w:val="00364D1E"/>
    <w:pPr>
      <w:spacing w:before="100" w:beforeAutospacing="1" w:after="100" w:afterAutospacing="1"/>
    </w:pPr>
  </w:style>
  <w:style w:type="paragraph" w:customStyle="1" w:styleId="dialogfooter">
    <w:name w:val="dialog_footer"/>
    <w:basedOn w:val="a"/>
    <w:rsid w:val="00364D1E"/>
    <w:pPr>
      <w:spacing w:before="100" w:beforeAutospacing="1" w:after="100" w:afterAutospacing="1"/>
    </w:pPr>
  </w:style>
  <w:style w:type="paragraph" w:customStyle="1" w:styleId="fbloader">
    <w:name w:val="fb_loader"/>
    <w:basedOn w:val="a"/>
    <w:rsid w:val="00364D1E"/>
    <w:pPr>
      <w:spacing w:before="100" w:beforeAutospacing="1" w:after="100" w:afterAutospacing="1"/>
    </w:pPr>
  </w:style>
  <w:style w:type="paragraph" w:customStyle="1" w:styleId="fbbuttontext">
    <w:name w:val="fb_button_text"/>
    <w:basedOn w:val="a"/>
    <w:rsid w:val="00364D1E"/>
    <w:pPr>
      <w:spacing w:before="100" w:beforeAutospacing="1" w:after="100" w:afterAutospacing="1"/>
    </w:pPr>
  </w:style>
  <w:style w:type="paragraph" w:customStyle="1" w:styleId="fbbuttons">
    <w:name w:val="fb_buttons"/>
    <w:basedOn w:val="a"/>
    <w:rsid w:val="00364D1E"/>
    <w:pPr>
      <w:spacing w:before="100" w:beforeAutospacing="1" w:after="100" w:afterAutospacing="1"/>
    </w:pPr>
  </w:style>
  <w:style w:type="paragraph" w:customStyle="1" w:styleId="headercenter">
    <w:name w:val="header_center"/>
    <w:basedOn w:val="a"/>
    <w:rsid w:val="00364D1E"/>
    <w:pPr>
      <w:spacing w:before="100" w:beforeAutospacing="1" w:after="100" w:afterAutospacing="1"/>
    </w:pPr>
  </w:style>
  <w:style w:type="paragraph" w:customStyle="1" w:styleId="fbconnectbarcontainer">
    <w:name w:val="fb_connect_bar_container"/>
    <w:basedOn w:val="a"/>
    <w:rsid w:val="00364D1E"/>
    <w:pPr>
      <w:pBdr>
        <w:bottom w:val="single" w:sz="6" w:space="0" w:color="333333"/>
      </w:pBdr>
      <w:shd w:val="clear" w:color="auto" w:fill="3B5998"/>
      <w:textAlignment w:val="center"/>
    </w:pPr>
  </w:style>
  <w:style w:type="paragraph" w:customStyle="1" w:styleId="dialogtitle1">
    <w:name w:val="dialog_title1"/>
    <w:basedOn w:val="a"/>
    <w:rsid w:val="00364D1E"/>
    <w:pPr>
      <w:pBdr>
        <w:top w:val="single" w:sz="6" w:space="0" w:color="3B5998"/>
        <w:left w:val="single" w:sz="6" w:space="0" w:color="3B5998"/>
        <w:bottom w:val="single" w:sz="6" w:space="0" w:color="3B5998"/>
        <w:right w:val="single" w:sz="6" w:space="0" w:color="3B5998"/>
      </w:pBdr>
      <w:shd w:val="clear" w:color="auto" w:fill="6D84B4"/>
    </w:pPr>
    <w:rPr>
      <w:b/>
      <w:bCs/>
      <w:color w:val="FFFFFF"/>
      <w:sz w:val="21"/>
      <w:szCs w:val="21"/>
    </w:rPr>
  </w:style>
  <w:style w:type="paragraph" w:styleId="a7">
    <w:name w:val="Normal (Web)"/>
    <w:basedOn w:val="a"/>
    <w:uiPriority w:val="99"/>
    <w:unhideWhenUsed/>
    <w:rsid w:val="00364D1E"/>
    <w:pPr>
      <w:spacing w:before="100" w:beforeAutospacing="1" w:after="100" w:afterAutospacing="1"/>
    </w:pPr>
  </w:style>
  <w:style w:type="paragraph" w:customStyle="1" w:styleId="dialogheader1">
    <w:name w:val="dialog_header1"/>
    <w:basedOn w:val="a"/>
    <w:rsid w:val="00364D1E"/>
    <w:pPr>
      <w:pBdr>
        <w:bottom w:val="single" w:sz="6" w:space="0" w:color="1D4088"/>
      </w:pBdr>
      <w:spacing w:before="100" w:beforeAutospacing="1" w:after="100" w:afterAutospacing="1"/>
      <w:textAlignment w:val="center"/>
    </w:pPr>
    <w:rPr>
      <w:rFonts w:ascii="Helvetica" w:hAnsi="Helvetica" w:cs="Helvetica"/>
      <w:b/>
      <w:bCs/>
      <w:color w:val="FFFFFF"/>
      <w:sz w:val="21"/>
      <w:szCs w:val="21"/>
    </w:rPr>
  </w:style>
  <w:style w:type="paragraph" w:customStyle="1" w:styleId="touchablebutton1">
    <w:name w:val="touchable_button1"/>
    <w:basedOn w:val="a"/>
    <w:rsid w:val="00364D1E"/>
    <w:pPr>
      <w:pBdr>
        <w:top w:val="single" w:sz="6" w:space="3" w:color="29447E"/>
        <w:left w:val="single" w:sz="6" w:space="9" w:color="29447E"/>
        <w:bottom w:val="single" w:sz="6" w:space="3" w:color="29447E"/>
        <w:right w:val="single" w:sz="6" w:space="9" w:color="29447E"/>
      </w:pBdr>
      <w:spacing w:before="45" w:after="100" w:afterAutospacing="1" w:line="270" w:lineRule="atLeast"/>
    </w:pPr>
  </w:style>
  <w:style w:type="paragraph" w:customStyle="1" w:styleId="headercenter1">
    <w:name w:val="header_center1"/>
    <w:basedOn w:val="a"/>
    <w:rsid w:val="00364D1E"/>
    <w:pPr>
      <w:spacing w:before="100" w:beforeAutospacing="1" w:after="100" w:afterAutospacing="1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1">
    <w:name w:val="dialog_content1"/>
    <w:basedOn w:val="a"/>
    <w:rsid w:val="00364D1E"/>
    <w:pPr>
      <w:pBdr>
        <w:top w:val="single" w:sz="2" w:space="0" w:color="555555"/>
        <w:left w:val="single" w:sz="6" w:space="0" w:color="555555"/>
        <w:bottom w:val="single" w:sz="2" w:space="0" w:color="555555"/>
        <w:right w:val="single" w:sz="6" w:space="0" w:color="555555"/>
      </w:pBdr>
      <w:spacing w:before="100" w:beforeAutospacing="1" w:after="100" w:afterAutospacing="1"/>
    </w:pPr>
  </w:style>
  <w:style w:type="paragraph" w:customStyle="1" w:styleId="dialogfooter1">
    <w:name w:val="dialog_footer1"/>
    <w:basedOn w:val="a"/>
    <w:rsid w:val="00364D1E"/>
    <w:pPr>
      <w:pBdr>
        <w:top w:val="single" w:sz="6" w:space="0" w:color="CCCCCC"/>
        <w:left w:val="single" w:sz="6" w:space="0" w:color="555555"/>
        <w:bottom w:val="single" w:sz="6" w:space="0" w:color="555555"/>
        <w:right w:val="single" w:sz="6" w:space="0" w:color="555555"/>
      </w:pBdr>
      <w:shd w:val="clear" w:color="auto" w:fill="F2F2F2"/>
      <w:spacing w:before="100" w:beforeAutospacing="1" w:after="100" w:afterAutospacing="1"/>
    </w:pPr>
  </w:style>
  <w:style w:type="paragraph" w:customStyle="1" w:styleId="fbloader1">
    <w:name w:val="fb_loader1"/>
    <w:basedOn w:val="a"/>
    <w:rsid w:val="00364D1E"/>
    <w:pPr>
      <w:spacing w:before="100" w:beforeAutospacing="1" w:after="100" w:afterAutospacing="1"/>
      <w:ind w:left="-240"/>
    </w:pPr>
  </w:style>
  <w:style w:type="paragraph" w:customStyle="1" w:styleId="fbbuttontext1">
    <w:name w:val="fb_button_text1"/>
    <w:basedOn w:val="a"/>
    <w:rsid w:val="00364D1E"/>
    <w:pPr>
      <w:ind w:left="300"/>
    </w:pPr>
  </w:style>
  <w:style w:type="paragraph" w:customStyle="1" w:styleId="fbbuttontext2">
    <w:name w:val="fb_button_text2"/>
    <w:basedOn w:val="a"/>
    <w:rsid w:val="00364D1E"/>
    <w:pPr>
      <w:ind w:right="150"/>
    </w:pPr>
  </w:style>
  <w:style w:type="paragraph" w:customStyle="1" w:styleId="fbbuttontext3">
    <w:name w:val="fb_button_text3"/>
    <w:basedOn w:val="a"/>
    <w:rsid w:val="00364D1E"/>
    <w:pPr>
      <w:ind w:left="300"/>
    </w:pPr>
    <w:rPr>
      <w:u w:val="single"/>
    </w:rPr>
  </w:style>
  <w:style w:type="paragraph" w:customStyle="1" w:styleId="fbbuttontext4">
    <w:name w:val="fb_button_text4"/>
    <w:basedOn w:val="a"/>
    <w:rsid w:val="00364D1E"/>
    <w:pPr>
      <w:ind w:right="150"/>
    </w:pPr>
    <w:rPr>
      <w:u w:val="single"/>
    </w:rPr>
  </w:style>
  <w:style w:type="paragraph" w:customStyle="1" w:styleId="fbbuttontext5">
    <w:name w:val="fb_button_text5"/>
    <w:basedOn w:val="a"/>
    <w:rsid w:val="00364D1E"/>
    <w:pPr>
      <w:ind w:left="300"/>
    </w:pPr>
    <w:rPr>
      <w:u w:val="single"/>
    </w:rPr>
  </w:style>
  <w:style w:type="paragraph" w:customStyle="1" w:styleId="fbbuttontext6">
    <w:name w:val="fb_button_text6"/>
    <w:basedOn w:val="a"/>
    <w:rsid w:val="00364D1E"/>
    <w:pPr>
      <w:ind w:right="150"/>
    </w:pPr>
    <w:rPr>
      <w:u w:val="single"/>
    </w:rPr>
  </w:style>
  <w:style w:type="paragraph" w:customStyle="1" w:styleId="fbbuttontext7">
    <w:name w:val="fb_button_text7"/>
    <w:basedOn w:val="a"/>
    <w:rsid w:val="00364D1E"/>
    <w:pPr>
      <w:pBdr>
        <w:top w:val="single" w:sz="6" w:space="2" w:color="879AC0"/>
        <w:bottom w:val="single" w:sz="6" w:space="2" w:color="1A356E"/>
      </w:pBdr>
      <w:shd w:val="clear" w:color="auto" w:fill="5F78AB"/>
      <w:spacing w:before="15"/>
      <w:ind w:left="315" w:right="15"/>
    </w:pPr>
    <w:rPr>
      <w:rFonts w:ascii="Tahoma" w:hAnsi="Tahoma" w:cs="Tahoma"/>
      <w:b/>
      <w:bCs/>
      <w:color w:val="FFFFFF"/>
    </w:rPr>
  </w:style>
  <w:style w:type="paragraph" w:customStyle="1" w:styleId="fbbuttontext8">
    <w:name w:val="fb_button_text8"/>
    <w:basedOn w:val="a"/>
    <w:rsid w:val="00364D1E"/>
    <w:pPr>
      <w:pBdr>
        <w:top w:val="single" w:sz="6" w:space="2" w:color="879AC0"/>
        <w:bottom w:val="single" w:sz="6" w:space="2" w:color="1A356E"/>
      </w:pBdr>
      <w:shd w:val="clear" w:color="auto" w:fill="5F78AB"/>
      <w:spacing w:before="15"/>
      <w:ind w:left="315" w:right="15"/>
    </w:pPr>
    <w:rPr>
      <w:rFonts w:ascii="Tahoma" w:hAnsi="Tahoma" w:cs="Tahoma"/>
      <w:b/>
      <w:bCs/>
      <w:color w:val="FFFFFF"/>
    </w:rPr>
  </w:style>
  <w:style w:type="paragraph" w:customStyle="1" w:styleId="fbbuttontext9">
    <w:name w:val="fb_button_text9"/>
    <w:basedOn w:val="a"/>
    <w:rsid w:val="00364D1E"/>
    <w:pPr>
      <w:spacing w:before="100" w:beforeAutospacing="1" w:after="100" w:afterAutospacing="1"/>
      <w:ind w:left="570"/>
    </w:pPr>
  </w:style>
  <w:style w:type="paragraph" w:customStyle="1" w:styleId="fbbuttontext10">
    <w:name w:val="fb_button_text10"/>
    <w:basedOn w:val="a"/>
    <w:rsid w:val="00364D1E"/>
    <w:pPr>
      <w:spacing w:before="100" w:beforeAutospacing="1" w:after="100" w:afterAutospacing="1"/>
      <w:ind w:right="585"/>
    </w:pPr>
  </w:style>
  <w:style w:type="paragraph" w:customStyle="1" w:styleId="fbbuttontext11">
    <w:name w:val="fb_button_text11"/>
    <w:basedOn w:val="a"/>
    <w:rsid w:val="00364D1E"/>
    <w:pPr>
      <w:spacing w:before="100" w:beforeAutospacing="1" w:after="100" w:afterAutospacing="1"/>
      <w:ind w:left="360"/>
    </w:pPr>
  </w:style>
  <w:style w:type="paragraph" w:customStyle="1" w:styleId="fbbuttontext12">
    <w:name w:val="fb_button_text12"/>
    <w:basedOn w:val="a"/>
    <w:rsid w:val="00364D1E"/>
    <w:pPr>
      <w:spacing w:before="100" w:beforeAutospacing="1" w:after="100" w:afterAutospacing="1"/>
      <w:ind w:right="375"/>
    </w:pPr>
  </w:style>
  <w:style w:type="paragraph" w:customStyle="1" w:styleId="fbbuttontext13">
    <w:name w:val="fb_button_text13"/>
    <w:basedOn w:val="a"/>
    <w:rsid w:val="00364D1E"/>
    <w:pPr>
      <w:spacing w:before="100" w:beforeAutospacing="1" w:after="100" w:afterAutospacing="1"/>
      <w:ind w:right="330"/>
    </w:pPr>
  </w:style>
  <w:style w:type="paragraph" w:customStyle="1" w:styleId="fbbuttontext14">
    <w:name w:val="fb_button_text14"/>
    <w:basedOn w:val="a"/>
    <w:rsid w:val="00364D1E"/>
    <w:pPr>
      <w:spacing w:before="100" w:beforeAutospacing="1" w:after="100" w:afterAutospacing="1"/>
      <w:ind w:left="255"/>
    </w:pPr>
  </w:style>
  <w:style w:type="paragraph" w:customStyle="1" w:styleId="fbbuttontext15">
    <w:name w:val="fb_button_text15"/>
    <w:basedOn w:val="a"/>
    <w:rsid w:val="00364D1E"/>
    <w:pPr>
      <w:spacing w:before="100" w:beforeAutospacing="1" w:after="100" w:afterAutospacing="1"/>
      <w:ind w:right="270"/>
    </w:pPr>
  </w:style>
  <w:style w:type="paragraph" w:customStyle="1" w:styleId="fbsharecountinner1">
    <w:name w:val="fb_share_count_inner1"/>
    <w:basedOn w:val="a"/>
    <w:rsid w:val="00364D1E"/>
    <w:pPr>
      <w:pBdr>
        <w:top w:val="single" w:sz="6" w:space="2" w:color="E8EBF2"/>
        <w:bottom w:val="single" w:sz="6" w:space="2" w:color="B0B9EC"/>
      </w:pBdr>
      <w:shd w:val="clear" w:color="auto" w:fill="E8EBF2"/>
      <w:spacing w:before="15" w:line="150" w:lineRule="atLeast"/>
      <w:ind w:left="15" w:right="15"/>
    </w:pPr>
    <w:rPr>
      <w:b/>
      <w:bCs/>
      <w:sz w:val="15"/>
      <w:szCs w:val="15"/>
    </w:rPr>
  </w:style>
  <w:style w:type="paragraph" w:customStyle="1" w:styleId="fbsharecountinner2">
    <w:name w:val="fb_share_count_inner2"/>
    <w:basedOn w:val="a"/>
    <w:rsid w:val="00364D1E"/>
    <w:pPr>
      <w:pBdr>
        <w:top w:val="single" w:sz="6" w:space="2" w:color="E8EBF2"/>
        <w:bottom w:val="single" w:sz="6" w:space="2" w:color="B0B9EC"/>
      </w:pBdr>
      <w:shd w:val="clear" w:color="auto" w:fill="E8EBF2"/>
      <w:spacing w:before="15" w:line="150" w:lineRule="atLeast"/>
      <w:ind w:left="15" w:right="15"/>
    </w:pPr>
    <w:rPr>
      <w:b/>
      <w:bCs/>
      <w:sz w:val="15"/>
      <w:szCs w:val="15"/>
    </w:rPr>
  </w:style>
  <w:style w:type="paragraph" w:customStyle="1" w:styleId="fbsharecountinner3">
    <w:name w:val="fb_share_count_inner3"/>
    <w:basedOn w:val="a"/>
    <w:rsid w:val="00364D1E"/>
    <w:pPr>
      <w:pBdr>
        <w:top w:val="single" w:sz="6" w:space="2" w:color="E8EBF2"/>
        <w:bottom w:val="single" w:sz="6" w:space="2" w:color="B0B9EC"/>
      </w:pBdr>
      <w:shd w:val="clear" w:color="auto" w:fill="E8EBF2"/>
      <w:spacing w:before="15" w:line="210" w:lineRule="atLeast"/>
      <w:ind w:left="15" w:right="15"/>
    </w:pPr>
    <w:rPr>
      <w:b/>
      <w:bCs/>
      <w:spacing w:val="-15"/>
      <w:sz w:val="17"/>
      <w:szCs w:val="17"/>
    </w:rPr>
  </w:style>
  <w:style w:type="paragraph" w:customStyle="1" w:styleId="fbsharecountinner4">
    <w:name w:val="fb_share_count_inner4"/>
    <w:basedOn w:val="a"/>
    <w:rsid w:val="00364D1E"/>
    <w:pPr>
      <w:pBdr>
        <w:top w:val="single" w:sz="6" w:space="2" w:color="E8EBF2"/>
        <w:bottom w:val="single" w:sz="6" w:space="2" w:color="B0B9EC"/>
      </w:pBdr>
      <w:shd w:val="clear" w:color="auto" w:fill="E8EBF2"/>
      <w:spacing w:before="15" w:line="240" w:lineRule="atLeast"/>
      <w:ind w:left="15" w:right="15"/>
    </w:pPr>
    <w:rPr>
      <w:spacing w:val="-15"/>
      <w:sz w:val="20"/>
      <w:szCs w:val="20"/>
    </w:rPr>
  </w:style>
  <w:style w:type="paragraph" w:customStyle="1" w:styleId="fbbuttons1">
    <w:name w:val="fb_buttons1"/>
    <w:basedOn w:val="a"/>
    <w:rsid w:val="00364D1E"/>
    <w:pPr>
      <w:spacing w:before="105" w:after="100" w:afterAutospacing="1"/>
    </w:pPr>
  </w:style>
  <w:style w:type="paragraph" w:customStyle="1" w:styleId="fbloader2">
    <w:name w:val="fb_loader2"/>
    <w:basedOn w:val="a"/>
    <w:rsid w:val="00364D1E"/>
    <w:pPr>
      <w:pBdr>
        <w:top w:val="single" w:sz="6" w:space="0" w:color="666666"/>
        <w:left w:val="single" w:sz="6" w:space="0" w:color="666666"/>
        <w:bottom w:val="single" w:sz="12" w:space="0" w:color="283E6C"/>
        <w:right w:val="single" w:sz="6" w:space="0" w:color="666666"/>
      </w:pBdr>
      <w:shd w:val="clear" w:color="auto" w:fill="FFFFFF"/>
      <w:spacing w:before="90" w:after="100" w:afterAutospacing="1"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64D1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64D1E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64D1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64D1E"/>
    <w:rPr>
      <w:rFonts w:ascii="Arial" w:eastAsia="Times New Roman" w:hAnsi="Arial" w:cs="Arial"/>
      <w:vanish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64D1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64D1E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364D1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364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4D1E"/>
    <w:rPr>
      <w:rFonts w:ascii="Consolas" w:eastAsia="Times New Roman" w:hAnsi="Consolas"/>
    </w:rPr>
  </w:style>
  <w:style w:type="character" w:styleId="HTML1">
    <w:name w:val="HTML Code"/>
    <w:basedOn w:val="a0"/>
    <w:uiPriority w:val="99"/>
    <w:semiHidden/>
    <w:unhideWhenUsed/>
    <w:rsid w:val="00364D1E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64D1E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thumbicon">
    <w:name w:val="thumb_icon"/>
    <w:basedOn w:val="a0"/>
    <w:rsid w:val="00364D1E"/>
  </w:style>
  <w:style w:type="paragraph" w:customStyle="1" w:styleId="theauthorp">
    <w:name w:val="the_author_p"/>
    <w:basedOn w:val="a"/>
    <w:rsid w:val="00364D1E"/>
    <w:pPr>
      <w:spacing w:before="100" w:beforeAutospacing="1" w:after="100" w:afterAutospacing="1"/>
    </w:pPr>
  </w:style>
  <w:style w:type="character" w:customStyle="1" w:styleId="arrow">
    <w:name w:val="arrow"/>
    <w:basedOn w:val="a0"/>
    <w:rsid w:val="00364D1E"/>
  </w:style>
  <w:style w:type="character" w:styleId="HTML2">
    <w:name w:val="HTML Cite"/>
    <w:basedOn w:val="a0"/>
    <w:uiPriority w:val="99"/>
    <w:semiHidden/>
    <w:unhideWhenUsed/>
    <w:rsid w:val="00364D1E"/>
    <w:rPr>
      <w:i/>
      <w:iCs/>
    </w:rPr>
  </w:style>
  <w:style w:type="character" w:customStyle="1" w:styleId="says">
    <w:name w:val="says"/>
    <w:basedOn w:val="a0"/>
    <w:rsid w:val="00364D1E"/>
  </w:style>
  <w:style w:type="paragraph" w:customStyle="1" w:styleId="inputblock">
    <w:name w:val="input_block"/>
    <w:basedOn w:val="a"/>
    <w:rsid w:val="00364D1E"/>
    <w:pPr>
      <w:spacing w:before="100" w:beforeAutospacing="1" w:after="100" w:afterAutospacing="1"/>
    </w:pPr>
  </w:style>
  <w:style w:type="paragraph" w:customStyle="1" w:styleId="textareablock">
    <w:name w:val="textarea_block"/>
    <w:basedOn w:val="a"/>
    <w:rsid w:val="00364D1E"/>
    <w:pPr>
      <w:spacing w:before="100" w:beforeAutospacing="1" w:after="100" w:afterAutospacing="1"/>
    </w:pPr>
  </w:style>
  <w:style w:type="character" w:customStyle="1" w:styleId="side-link">
    <w:name w:val="side-link"/>
    <w:basedOn w:val="a0"/>
    <w:rsid w:val="00364D1E"/>
  </w:style>
  <w:style w:type="paragraph" w:customStyle="1" w:styleId="link-out">
    <w:name w:val="link-out"/>
    <w:basedOn w:val="a"/>
    <w:rsid w:val="00364D1E"/>
    <w:pPr>
      <w:spacing w:before="100" w:beforeAutospacing="1" w:after="100" w:afterAutospacing="1"/>
    </w:pPr>
  </w:style>
  <w:style w:type="character" w:customStyle="1" w:styleId="creatticaimg">
    <w:name w:val="creattica_img"/>
    <w:basedOn w:val="a0"/>
    <w:rsid w:val="00364D1E"/>
  </w:style>
  <w:style w:type="character" w:customStyle="1" w:styleId="sidejobnumber">
    <w:name w:val="side_job_number"/>
    <w:basedOn w:val="a0"/>
    <w:rsid w:val="00364D1E"/>
  </w:style>
  <w:style w:type="paragraph" w:customStyle="1" w:styleId="plusnetwork">
    <w:name w:val="plus_network"/>
    <w:basedOn w:val="a"/>
    <w:rsid w:val="00364D1E"/>
    <w:pPr>
      <w:spacing w:before="100" w:beforeAutospacing="1" w:after="100" w:afterAutospacing="1"/>
    </w:pPr>
  </w:style>
  <w:style w:type="character" w:customStyle="1" w:styleId="widget-icon">
    <w:name w:val="widget-icon"/>
    <w:basedOn w:val="a0"/>
    <w:rsid w:val="00364D1E"/>
  </w:style>
  <w:style w:type="character" w:customStyle="1" w:styleId="switcher-arrow">
    <w:name w:val="switcher-arrow"/>
    <w:basedOn w:val="a0"/>
    <w:rsid w:val="00364D1E"/>
  </w:style>
  <w:style w:type="character" w:customStyle="1" w:styleId="envato-widget-title">
    <w:name w:val="envato-widget-title"/>
    <w:basedOn w:val="a0"/>
    <w:rsid w:val="00364D1E"/>
  </w:style>
  <w:style w:type="paragraph" w:styleId="a8">
    <w:name w:val="Balloon Text"/>
    <w:basedOn w:val="a"/>
    <w:link w:val="a9"/>
    <w:uiPriority w:val="99"/>
    <w:semiHidden/>
    <w:unhideWhenUsed/>
    <w:rsid w:val="00A17A8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17A85"/>
    <w:rPr>
      <w:rFonts w:ascii="Tahoma" w:eastAsia="Times New Roman" w:hAnsi="Tahoma" w:cs="Tahoma"/>
      <w:sz w:val="16"/>
      <w:szCs w:val="16"/>
    </w:rPr>
  </w:style>
  <w:style w:type="character" w:customStyle="1" w:styleId="apple-style-span">
    <w:name w:val="apple-style-span"/>
    <w:basedOn w:val="a0"/>
    <w:rsid w:val="004F62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98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2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529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5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73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8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0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88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7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63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9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9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24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9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6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52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82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85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89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14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93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4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2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8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79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33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8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6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76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42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3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26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4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34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75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57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83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54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04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113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832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9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16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65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67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95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9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12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4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226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19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41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55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22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09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04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3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71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73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73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22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93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28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83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77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87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79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35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8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84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09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56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657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15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44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419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68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375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00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56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43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406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83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76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20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078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8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9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05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20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16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340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7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19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61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886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7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80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63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237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2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6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11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0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82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550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88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09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73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013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18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07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38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710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31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48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25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36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344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96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28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61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22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5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5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49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255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6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36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39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256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0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50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03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947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79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81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14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495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80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96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55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895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59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94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01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361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0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24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37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618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53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96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27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17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08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34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77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297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0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03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35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091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0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8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77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525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6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95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80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178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1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09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98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750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44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72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27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240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36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22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00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597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13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62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658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47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54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308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3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8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9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44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8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85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12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10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4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8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01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97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17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56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4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66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368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6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86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92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876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8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03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893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21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17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73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702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48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10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66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2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291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46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53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466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91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61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18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72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00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38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43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00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89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187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40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76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3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674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77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22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701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designtutsplus.s3.amazonaws.com/tuts/291_vertical_menu/menu.zi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radientapp.com/" TargetMode="External"/><Relationship Id="rId12" Type="http://schemas.openxmlformats.org/officeDocument/2006/relationships/hyperlink" Target="http://www.gradientapp.com/" TargetMode="External"/><Relationship Id="rId2" Type="http://schemas.openxmlformats.org/officeDocument/2006/relationships/styles" Target="styles.xml"/><Relationship Id="rId29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hyperlink" Target="http://spriterightapp.com/" TargetMode="External"/><Relationship Id="rId11" Type="http://schemas.openxmlformats.org/officeDocument/2006/relationships/hyperlink" Target="http://spriterightapp.com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premiumpixels.com/freebies/vertical-navigation-menu-ps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bdesigntutsplus.s3.amazonaws.com/tuts/291_vertical_menu/demo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571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Orman Clark’s Vertical Navigation Menu: The CSS3 Version | Webdesigntuts+</vt:lpstr>
    </vt:vector>
  </TitlesOfParts>
  <Company>Microsoft</Company>
  <LinksUpToDate>false</LinksUpToDate>
  <CharactersWithSpaces>4052</CharactersWithSpaces>
  <SharedDoc>false</SharedDoc>
  <HLinks>
    <vt:vector size="372" baseType="variant">
      <vt:variant>
        <vt:i4>6291564</vt:i4>
      </vt:variant>
      <vt:variant>
        <vt:i4>207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204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201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1769543</vt:i4>
      </vt:variant>
      <vt:variant>
        <vt:i4>198</vt:i4>
      </vt:variant>
      <vt:variant>
        <vt:i4>0</vt:i4>
      </vt:variant>
      <vt:variant>
        <vt:i4>5</vt:i4>
      </vt:variant>
      <vt:variant>
        <vt:lpwstr>https://github.com/envato</vt:lpwstr>
      </vt:variant>
      <vt:variant>
        <vt:lpwstr/>
      </vt:variant>
      <vt:variant>
        <vt:i4>2490487</vt:i4>
      </vt:variant>
      <vt:variant>
        <vt:i4>195</vt:i4>
      </vt:variant>
      <vt:variant>
        <vt:i4>0</vt:i4>
      </vt:variant>
      <vt:variant>
        <vt:i4>5</vt:i4>
      </vt:variant>
      <vt:variant>
        <vt:lpwstr>http://dribbble.com/envato</vt:lpwstr>
      </vt:variant>
      <vt:variant>
        <vt:lpwstr/>
      </vt:variant>
      <vt:variant>
        <vt:i4>4849746</vt:i4>
      </vt:variant>
      <vt:variant>
        <vt:i4>192</vt:i4>
      </vt:variant>
      <vt:variant>
        <vt:i4>0</vt:i4>
      </vt:variant>
      <vt:variant>
        <vt:i4>5</vt:i4>
      </vt:variant>
      <vt:variant>
        <vt:lpwstr>http://www.slideshare.net/envato</vt:lpwstr>
      </vt:variant>
      <vt:variant>
        <vt:lpwstr/>
      </vt:variant>
      <vt:variant>
        <vt:i4>2949177</vt:i4>
      </vt:variant>
      <vt:variant>
        <vt:i4>189</vt:i4>
      </vt:variant>
      <vt:variant>
        <vt:i4>0</vt:i4>
      </vt:variant>
      <vt:variant>
        <vt:i4>5</vt:i4>
      </vt:variant>
      <vt:variant>
        <vt:lpwstr>http://www.facebook.com/envato</vt:lpwstr>
      </vt:variant>
      <vt:variant>
        <vt:lpwstr/>
      </vt:variant>
      <vt:variant>
        <vt:i4>5832718</vt:i4>
      </vt:variant>
      <vt:variant>
        <vt:i4>186</vt:i4>
      </vt:variant>
      <vt:variant>
        <vt:i4>0</vt:i4>
      </vt:variant>
      <vt:variant>
        <vt:i4>5</vt:i4>
      </vt:variant>
      <vt:variant>
        <vt:lpwstr>http://twitter.com/envato</vt:lpwstr>
      </vt:variant>
      <vt:variant>
        <vt:lpwstr/>
      </vt:variant>
      <vt:variant>
        <vt:i4>2818170</vt:i4>
      </vt:variant>
      <vt:variant>
        <vt:i4>183</vt:i4>
      </vt:variant>
      <vt:variant>
        <vt:i4>0</vt:i4>
      </vt:variant>
      <vt:variant>
        <vt:i4>5</vt:i4>
      </vt:variant>
      <vt:variant>
        <vt:lpwstr>http://www.flickr.com/photos/we-are-envato</vt:lpwstr>
      </vt:variant>
      <vt:variant>
        <vt:lpwstr/>
      </vt:variant>
      <vt:variant>
        <vt:i4>3604518</vt:i4>
      </vt:variant>
      <vt:variant>
        <vt:i4>180</vt:i4>
      </vt:variant>
      <vt:variant>
        <vt:i4>0</vt:i4>
      </vt:variant>
      <vt:variant>
        <vt:i4>5</vt:i4>
      </vt:variant>
      <vt:variant>
        <vt:lpwstr>http://zoo.envato.com/</vt:lpwstr>
      </vt:variant>
      <vt:variant>
        <vt:lpwstr/>
      </vt:variant>
      <vt:variant>
        <vt:i4>4915281</vt:i4>
      </vt:variant>
      <vt:variant>
        <vt:i4>177</vt:i4>
      </vt:variant>
      <vt:variant>
        <vt:i4>0</vt:i4>
      </vt:variant>
      <vt:variant>
        <vt:i4>5</vt:i4>
      </vt:variant>
      <vt:variant>
        <vt:lpwstr>http://elite.envato.com/</vt:lpwstr>
      </vt:variant>
      <vt:variant>
        <vt:lpwstr/>
      </vt:variant>
      <vt:variant>
        <vt:i4>1835103</vt:i4>
      </vt:variant>
      <vt:variant>
        <vt:i4>174</vt:i4>
      </vt:variant>
      <vt:variant>
        <vt:i4>0</vt:i4>
      </vt:variant>
      <vt:variant>
        <vt:i4>5</vt:i4>
      </vt:variant>
      <vt:variant>
        <vt:lpwstr>http://wp.envato.com/</vt:lpwstr>
      </vt:variant>
      <vt:variant>
        <vt:lpwstr/>
      </vt:variant>
      <vt:variant>
        <vt:i4>7798882</vt:i4>
      </vt:variant>
      <vt:variant>
        <vt:i4>171</vt:i4>
      </vt:variant>
      <vt:variant>
        <vt:i4>0</vt:i4>
      </vt:variant>
      <vt:variant>
        <vt:i4>5</vt:i4>
      </vt:variant>
      <vt:variant>
        <vt:lpwstr>http://notes.envato.com/category/podcasts/</vt:lpwstr>
      </vt:variant>
      <vt:variant>
        <vt:lpwstr/>
      </vt:variant>
      <vt:variant>
        <vt:i4>4063271</vt:i4>
      </vt:variant>
      <vt:variant>
        <vt:i4>168</vt:i4>
      </vt:variant>
      <vt:variant>
        <vt:i4>0</vt:i4>
      </vt:variant>
      <vt:variant>
        <vt:i4>5</vt:i4>
      </vt:variant>
      <vt:variant>
        <vt:lpwstr>http://notes.envato.com/newsletter/</vt:lpwstr>
      </vt:variant>
      <vt:variant>
        <vt:lpwstr/>
      </vt:variant>
      <vt:variant>
        <vt:i4>1769558</vt:i4>
      </vt:variant>
      <vt:variant>
        <vt:i4>165</vt:i4>
      </vt:variant>
      <vt:variant>
        <vt:i4>0</vt:i4>
      </vt:variant>
      <vt:variant>
        <vt:i4>5</vt:i4>
      </vt:variant>
      <vt:variant>
        <vt:lpwstr>http://extras.envato.com/</vt:lpwstr>
      </vt:variant>
      <vt:variant>
        <vt:lpwstr/>
      </vt:variant>
      <vt:variant>
        <vt:i4>4915267</vt:i4>
      </vt:variant>
      <vt:variant>
        <vt:i4>162</vt:i4>
      </vt:variant>
      <vt:variant>
        <vt:i4>0</vt:i4>
      </vt:variant>
      <vt:variant>
        <vt:i4>5</vt:i4>
      </vt:variant>
      <vt:variant>
        <vt:lpwstr>http://notes.envato.com/</vt:lpwstr>
      </vt:variant>
      <vt:variant>
        <vt:lpwstr/>
      </vt:variant>
      <vt:variant>
        <vt:i4>7405581</vt:i4>
      </vt:variant>
      <vt:variant>
        <vt:i4>159</vt:i4>
      </vt:variant>
      <vt:variant>
        <vt:i4>0</vt:i4>
      </vt:variant>
      <vt:variant>
        <vt:i4>5</vt:i4>
      </vt:variant>
      <vt:variant>
        <vt:lpwstr>http://twitter.com/envato_support</vt:lpwstr>
      </vt:variant>
      <vt:variant>
        <vt:lpwstr/>
      </vt:variant>
      <vt:variant>
        <vt:i4>7798843</vt:i4>
      </vt:variant>
      <vt:variant>
        <vt:i4>156</vt:i4>
      </vt:variant>
      <vt:variant>
        <vt:i4>0</vt:i4>
      </vt:variant>
      <vt:variant>
        <vt:i4>5</vt:i4>
      </vt:variant>
      <vt:variant>
        <vt:lpwstr>http://support.envato.com/index.php</vt:lpwstr>
      </vt:variant>
      <vt:variant>
        <vt:lpwstr/>
      </vt:variant>
      <vt:variant>
        <vt:i4>6225996</vt:i4>
      </vt:variant>
      <vt:variant>
        <vt:i4>153</vt:i4>
      </vt:variant>
      <vt:variant>
        <vt:i4>0</vt:i4>
      </vt:variant>
      <vt:variant>
        <vt:i4>5</vt:i4>
      </vt:variant>
      <vt:variant>
        <vt:lpwstr>http://creattica.com/</vt:lpwstr>
      </vt:variant>
      <vt:variant>
        <vt:lpwstr/>
      </vt:variant>
      <vt:variant>
        <vt:i4>6619197</vt:i4>
      </vt:variant>
      <vt:variant>
        <vt:i4>150</vt:i4>
      </vt:variant>
      <vt:variant>
        <vt:i4>0</vt:i4>
      </vt:variant>
      <vt:variant>
        <vt:i4>5</vt:i4>
      </vt:variant>
      <vt:variant>
        <vt:lpwstr>http://wp.tutsplus.com/</vt:lpwstr>
      </vt:variant>
      <vt:variant>
        <vt:lpwstr/>
      </vt:variant>
      <vt:variant>
        <vt:i4>3604517</vt:i4>
      </vt:variant>
      <vt:variant>
        <vt:i4>147</vt:i4>
      </vt:variant>
      <vt:variant>
        <vt:i4>0</vt:i4>
      </vt:variant>
      <vt:variant>
        <vt:i4>5</vt:i4>
      </vt:variant>
      <vt:variant>
        <vt:lpwstr>http://webdesign.tutsplus.com/</vt:lpwstr>
      </vt:variant>
      <vt:variant>
        <vt:lpwstr/>
      </vt:variant>
      <vt:variant>
        <vt:i4>7405614</vt:i4>
      </vt:variant>
      <vt:variant>
        <vt:i4>144</vt:i4>
      </vt:variant>
      <vt:variant>
        <vt:i4>0</vt:i4>
      </vt:variant>
      <vt:variant>
        <vt:i4>5</vt:i4>
      </vt:variant>
      <vt:variant>
        <vt:lpwstr>http://mobile.tutsplus.com/</vt:lpwstr>
      </vt:variant>
      <vt:variant>
        <vt:lpwstr/>
      </vt:variant>
      <vt:variant>
        <vt:i4>3145772</vt:i4>
      </vt:variant>
      <vt:variant>
        <vt:i4>141</vt:i4>
      </vt:variant>
      <vt:variant>
        <vt:i4>0</vt:i4>
      </vt:variant>
      <vt:variant>
        <vt:i4>5</vt:i4>
      </vt:variant>
      <vt:variant>
        <vt:lpwstr>http://photo.tutsplus.com/</vt:lpwstr>
      </vt:variant>
      <vt:variant>
        <vt:lpwstr/>
      </vt:variant>
      <vt:variant>
        <vt:i4>7405610</vt:i4>
      </vt:variant>
      <vt:variant>
        <vt:i4>138</vt:i4>
      </vt:variant>
      <vt:variant>
        <vt:i4>0</vt:i4>
      </vt:variant>
      <vt:variant>
        <vt:i4>5</vt:i4>
      </vt:variant>
      <vt:variant>
        <vt:lpwstr>http://cg.tutsplus.com/</vt:lpwstr>
      </vt:variant>
      <vt:variant>
        <vt:lpwstr/>
      </vt:variant>
      <vt:variant>
        <vt:i4>7405602</vt:i4>
      </vt:variant>
      <vt:variant>
        <vt:i4>135</vt:i4>
      </vt:variant>
      <vt:variant>
        <vt:i4>0</vt:i4>
      </vt:variant>
      <vt:variant>
        <vt:i4>5</vt:i4>
      </vt:variant>
      <vt:variant>
        <vt:lpwstr>http://active.tutsplus.com/</vt:lpwstr>
      </vt:variant>
      <vt:variant>
        <vt:lpwstr/>
      </vt:variant>
      <vt:variant>
        <vt:i4>7536680</vt:i4>
      </vt:variant>
      <vt:variant>
        <vt:i4>132</vt:i4>
      </vt:variant>
      <vt:variant>
        <vt:i4>0</vt:i4>
      </vt:variant>
      <vt:variant>
        <vt:i4>5</vt:i4>
      </vt:variant>
      <vt:variant>
        <vt:lpwstr>http://ae.tutsplus.com/</vt:lpwstr>
      </vt:variant>
      <vt:variant>
        <vt:lpwstr/>
      </vt:variant>
      <vt:variant>
        <vt:i4>2752556</vt:i4>
      </vt:variant>
      <vt:variant>
        <vt:i4>129</vt:i4>
      </vt:variant>
      <vt:variant>
        <vt:i4>0</vt:i4>
      </vt:variant>
      <vt:variant>
        <vt:i4>5</vt:i4>
      </vt:variant>
      <vt:variant>
        <vt:lpwstr>http://audio.tutsplus.com/</vt:lpwstr>
      </vt:variant>
      <vt:variant>
        <vt:lpwstr/>
      </vt:variant>
      <vt:variant>
        <vt:i4>6815790</vt:i4>
      </vt:variant>
      <vt:variant>
        <vt:i4>126</vt:i4>
      </vt:variant>
      <vt:variant>
        <vt:i4>0</vt:i4>
      </vt:variant>
      <vt:variant>
        <vt:i4>5</vt:i4>
      </vt:variant>
      <vt:variant>
        <vt:lpwstr>http://vector.tutsplus.com/</vt:lpwstr>
      </vt:variant>
      <vt:variant>
        <vt:lpwstr/>
      </vt:variant>
      <vt:variant>
        <vt:i4>5898325</vt:i4>
      </vt:variant>
      <vt:variant>
        <vt:i4>123</vt:i4>
      </vt:variant>
      <vt:variant>
        <vt:i4>0</vt:i4>
      </vt:variant>
      <vt:variant>
        <vt:i4>5</vt:i4>
      </vt:variant>
      <vt:variant>
        <vt:lpwstr>http://net.tutsplus.com/</vt:lpwstr>
      </vt:variant>
      <vt:variant>
        <vt:lpwstr/>
      </vt:variant>
      <vt:variant>
        <vt:i4>5505091</vt:i4>
      </vt:variant>
      <vt:variant>
        <vt:i4>120</vt:i4>
      </vt:variant>
      <vt:variant>
        <vt:i4>0</vt:i4>
      </vt:variant>
      <vt:variant>
        <vt:i4>5</vt:i4>
      </vt:variant>
      <vt:variant>
        <vt:lpwstr>http://psd.tutsplus.com/</vt:lpwstr>
      </vt:variant>
      <vt:variant>
        <vt:lpwstr/>
      </vt:variant>
      <vt:variant>
        <vt:i4>4194334</vt:i4>
      </vt:variant>
      <vt:variant>
        <vt:i4>117</vt:i4>
      </vt:variant>
      <vt:variant>
        <vt:i4>0</vt:i4>
      </vt:variant>
      <vt:variant>
        <vt:i4>5</vt:i4>
      </vt:variant>
      <vt:variant>
        <vt:lpwstr>http://tutsplus.com/</vt:lpwstr>
      </vt:variant>
      <vt:variant>
        <vt:lpwstr/>
      </vt:variant>
      <vt:variant>
        <vt:i4>6225994</vt:i4>
      </vt:variant>
      <vt:variant>
        <vt:i4>114</vt:i4>
      </vt:variant>
      <vt:variant>
        <vt:i4>0</vt:i4>
      </vt:variant>
      <vt:variant>
        <vt:i4>5</vt:i4>
      </vt:variant>
      <vt:variant>
        <vt:lpwstr>http://rockablepress.com/</vt:lpwstr>
      </vt:variant>
      <vt:variant>
        <vt:lpwstr/>
      </vt:variant>
      <vt:variant>
        <vt:i4>983060</vt:i4>
      </vt:variant>
      <vt:variant>
        <vt:i4>111</vt:i4>
      </vt:variant>
      <vt:variant>
        <vt:i4>0</vt:i4>
      </vt:variant>
      <vt:variant>
        <vt:i4>5</vt:i4>
      </vt:variant>
      <vt:variant>
        <vt:lpwstr>http://jobs.freelanceswitch.com/</vt:lpwstr>
      </vt:variant>
      <vt:variant>
        <vt:lpwstr/>
      </vt:variant>
      <vt:variant>
        <vt:i4>2752548</vt:i4>
      </vt:variant>
      <vt:variant>
        <vt:i4>108</vt:i4>
      </vt:variant>
      <vt:variant>
        <vt:i4>0</vt:i4>
      </vt:variant>
      <vt:variant>
        <vt:i4>5</vt:i4>
      </vt:variant>
      <vt:variant>
        <vt:lpwstr>http://freelanceswitch.com/</vt:lpwstr>
      </vt:variant>
      <vt:variant>
        <vt:lpwstr/>
      </vt:variant>
      <vt:variant>
        <vt:i4>6094918</vt:i4>
      </vt:variant>
      <vt:variant>
        <vt:i4>105</vt:i4>
      </vt:variant>
      <vt:variant>
        <vt:i4>0</vt:i4>
      </vt:variant>
      <vt:variant>
        <vt:i4>5</vt:i4>
      </vt:variant>
      <vt:variant>
        <vt:lpwstr>http://windows.appstorm.net/</vt:lpwstr>
      </vt:variant>
      <vt:variant>
        <vt:lpwstr/>
      </vt:variant>
      <vt:variant>
        <vt:i4>1441857</vt:i4>
      </vt:variant>
      <vt:variant>
        <vt:i4>102</vt:i4>
      </vt:variant>
      <vt:variant>
        <vt:i4>0</vt:i4>
      </vt:variant>
      <vt:variant>
        <vt:i4>5</vt:i4>
      </vt:variant>
      <vt:variant>
        <vt:lpwstr>http://ipad.appstorm.net/</vt:lpwstr>
      </vt:variant>
      <vt:variant>
        <vt:lpwstr/>
      </vt:variant>
      <vt:variant>
        <vt:i4>5636169</vt:i4>
      </vt:variant>
      <vt:variant>
        <vt:i4>99</vt:i4>
      </vt:variant>
      <vt:variant>
        <vt:i4>0</vt:i4>
      </vt:variant>
      <vt:variant>
        <vt:i4>5</vt:i4>
      </vt:variant>
      <vt:variant>
        <vt:lpwstr>http://android.appstorm.net/</vt:lpwstr>
      </vt:variant>
      <vt:variant>
        <vt:lpwstr/>
      </vt:variant>
      <vt:variant>
        <vt:i4>7405615</vt:i4>
      </vt:variant>
      <vt:variant>
        <vt:i4>96</vt:i4>
      </vt:variant>
      <vt:variant>
        <vt:i4>0</vt:i4>
      </vt:variant>
      <vt:variant>
        <vt:i4>5</vt:i4>
      </vt:variant>
      <vt:variant>
        <vt:lpwstr>http://iphone.appstorm.net/</vt:lpwstr>
      </vt:variant>
      <vt:variant>
        <vt:lpwstr/>
      </vt:variant>
      <vt:variant>
        <vt:i4>5046361</vt:i4>
      </vt:variant>
      <vt:variant>
        <vt:i4>93</vt:i4>
      </vt:variant>
      <vt:variant>
        <vt:i4>0</vt:i4>
      </vt:variant>
      <vt:variant>
        <vt:i4>5</vt:i4>
      </vt:variant>
      <vt:variant>
        <vt:lpwstr>http://web.appstorm.net/</vt:lpwstr>
      </vt:variant>
      <vt:variant>
        <vt:lpwstr/>
      </vt:variant>
      <vt:variant>
        <vt:i4>5636189</vt:i4>
      </vt:variant>
      <vt:variant>
        <vt:i4>90</vt:i4>
      </vt:variant>
      <vt:variant>
        <vt:i4>0</vt:i4>
      </vt:variant>
      <vt:variant>
        <vt:i4>5</vt:i4>
      </vt:variant>
      <vt:variant>
        <vt:lpwstr>http://mac.appstorm.net/</vt:lpwstr>
      </vt:variant>
      <vt:variant>
        <vt:lpwstr/>
      </vt:variant>
      <vt:variant>
        <vt:i4>5308500</vt:i4>
      </vt:variant>
      <vt:variant>
        <vt:i4>87</vt:i4>
      </vt:variant>
      <vt:variant>
        <vt:i4>0</vt:i4>
      </vt:variant>
      <vt:variant>
        <vt:i4>5</vt:i4>
      </vt:variant>
      <vt:variant>
        <vt:lpwstr>http://photodune.net/</vt:lpwstr>
      </vt:variant>
      <vt:variant>
        <vt:lpwstr/>
      </vt:variant>
      <vt:variant>
        <vt:i4>5111873</vt:i4>
      </vt:variant>
      <vt:variant>
        <vt:i4>84</vt:i4>
      </vt:variant>
      <vt:variant>
        <vt:i4>0</vt:i4>
      </vt:variant>
      <vt:variant>
        <vt:i4>5</vt:i4>
      </vt:variant>
      <vt:variant>
        <vt:lpwstr>http://marketplace.tutsplus.com/</vt:lpwstr>
      </vt:variant>
      <vt:variant>
        <vt:lpwstr/>
      </vt:variant>
      <vt:variant>
        <vt:i4>6684708</vt:i4>
      </vt:variant>
      <vt:variant>
        <vt:i4>81</vt:i4>
      </vt:variant>
      <vt:variant>
        <vt:i4>0</vt:i4>
      </vt:variant>
      <vt:variant>
        <vt:i4>5</vt:i4>
      </vt:variant>
      <vt:variant>
        <vt:lpwstr>http://3docean.net/</vt:lpwstr>
      </vt:variant>
      <vt:variant>
        <vt:lpwstr/>
      </vt:variant>
      <vt:variant>
        <vt:i4>5767240</vt:i4>
      </vt:variant>
      <vt:variant>
        <vt:i4>78</vt:i4>
      </vt:variant>
      <vt:variant>
        <vt:i4>0</vt:i4>
      </vt:variant>
      <vt:variant>
        <vt:i4>5</vt:i4>
      </vt:variant>
      <vt:variant>
        <vt:lpwstr>http://activeden.net/</vt:lpwstr>
      </vt:variant>
      <vt:variant>
        <vt:lpwstr/>
      </vt:variant>
      <vt:variant>
        <vt:i4>2752623</vt:i4>
      </vt:variant>
      <vt:variant>
        <vt:i4>75</vt:i4>
      </vt:variant>
      <vt:variant>
        <vt:i4>0</vt:i4>
      </vt:variant>
      <vt:variant>
        <vt:i4>5</vt:i4>
      </vt:variant>
      <vt:variant>
        <vt:lpwstr>http://codecanyon.net/</vt:lpwstr>
      </vt:variant>
      <vt:variant>
        <vt:lpwstr/>
      </vt:variant>
      <vt:variant>
        <vt:i4>2883638</vt:i4>
      </vt:variant>
      <vt:variant>
        <vt:i4>72</vt:i4>
      </vt:variant>
      <vt:variant>
        <vt:i4>0</vt:i4>
      </vt:variant>
      <vt:variant>
        <vt:i4>5</vt:i4>
      </vt:variant>
      <vt:variant>
        <vt:lpwstr>http://audiojungle.net/</vt:lpwstr>
      </vt:variant>
      <vt:variant>
        <vt:lpwstr/>
      </vt:variant>
      <vt:variant>
        <vt:i4>4194384</vt:i4>
      </vt:variant>
      <vt:variant>
        <vt:i4>69</vt:i4>
      </vt:variant>
      <vt:variant>
        <vt:i4>0</vt:i4>
      </vt:variant>
      <vt:variant>
        <vt:i4>5</vt:i4>
      </vt:variant>
      <vt:variant>
        <vt:lpwstr>http://videohive.net/</vt:lpwstr>
      </vt:variant>
      <vt:variant>
        <vt:lpwstr/>
      </vt:variant>
      <vt:variant>
        <vt:i4>5111822</vt:i4>
      </vt:variant>
      <vt:variant>
        <vt:i4>66</vt:i4>
      </vt:variant>
      <vt:variant>
        <vt:i4>0</vt:i4>
      </vt:variant>
      <vt:variant>
        <vt:i4>5</vt:i4>
      </vt:variant>
      <vt:variant>
        <vt:lpwstr>http://graphicriver.net/</vt:lpwstr>
      </vt:variant>
      <vt:variant>
        <vt:lpwstr/>
      </vt:variant>
      <vt:variant>
        <vt:i4>3866656</vt:i4>
      </vt:variant>
      <vt:variant>
        <vt:i4>63</vt:i4>
      </vt:variant>
      <vt:variant>
        <vt:i4>0</vt:i4>
      </vt:variant>
      <vt:variant>
        <vt:i4>5</vt:i4>
      </vt:variant>
      <vt:variant>
        <vt:lpwstr>http://themeforest.net/</vt:lpwstr>
      </vt:variant>
      <vt:variant>
        <vt:lpwstr/>
      </vt:variant>
      <vt:variant>
        <vt:i4>2228327</vt:i4>
      </vt:variant>
      <vt:variant>
        <vt:i4>60</vt:i4>
      </vt:variant>
      <vt:variant>
        <vt:i4>0</vt:i4>
      </vt:variant>
      <vt:variant>
        <vt:i4>5</vt:i4>
      </vt:variant>
      <vt:variant>
        <vt:lpwstr>http://envato.com/</vt:lpwstr>
      </vt:variant>
      <vt:variant>
        <vt:lpwstr/>
      </vt:variant>
      <vt:variant>
        <vt:i4>4325390</vt:i4>
      </vt:variant>
      <vt:variant>
        <vt:i4>57</vt:i4>
      </vt:variant>
      <vt:variant>
        <vt:i4>0</vt:i4>
      </vt:variant>
      <vt:variant>
        <vt:i4>5</vt:i4>
      </vt:variant>
      <vt:variant>
        <vt:lpwstr>http://webdesign.tutsplus.com/author/luke-spoor/</vt:lpwstr>
      </vt:variant>
      <vt:variant>
        <vt:lpwstr/>
      </vt:variant>
      <vt:variant>
        <vt:i4>65607</vt:i4>
      </vt:variant>
      <vt:variant>
        <vt:i4>51</vt:i4>
      </vt:variant>
      <vt:variant>
        <vt:i4>0</vt:i4>
      </vt:variant>
      <vt:variant>
        <vt:i4>5</vt:i4>
      </vt:variant>
      <vt:variant>
        <vt:lpwstr>http://d3pr5r64n04s3o.cloudfront.net/tuts/291_vertical_menu/demo/index-big.html</vt:lpwstr>
      </vt:variant>
      <vt:variant>
        <vt:lpwstr/>
      </vt:variant>
      <vt:variant>
        <vt:i4>262147</vt:i4>
      </vt:variant>
      <vt:variant>
        <vt:i4>45</vt:i4>
      </vt:variant>
      <vt:variant>
        <vt:i4>0</vt:i4>
      </vt:variant>
      <vt:variant>
        <vt:i4>5</vt:i4>
      </vt:variant>
      <vt:variant>
        <vt:lpwstr>http://d3pr5r64n04s3o.cloudfront.net/tuts/291_vertical_menu/demo/index.html</vt:lpwstr>
      </vt:variant>
      <vt:variant>
        <vt:lpwstr/>
      </vt:variant>
      <vt:variant>
        <vt:i4>5111882</vt:i4>
      </vt:variant>
      <vt:variant>
        <vt:i4>42</vt:i4>
      </vt:variant>
      <vt:variant>
        <vt:i4>0</vt:i4>
      </vt:variant>
      <vt:variant>
        <vt:i4>5</vt:i4>
      </vt:variant>
      <vt:variant>
        <vt:lpwstr>http://learnjquery.tutsplus.com/</vt:lpwstr>
      </vt:variant>
      <vt:variant>
        <vt:lpwstr/>
      </vt:variant>
      <vt:variant>
        <vt:i4>2359421</vt:i4>
      </vt:variant>
      <vt:variant>
        <vt:i4>24</vt:i4>
      </vt:variant>
      <vt:variant>
        <vt:i4>0</vt:i4>
      </vt:variant>
      <vt:variant>
        <vt:i4>5</vt:i4>
      </vt:variant>
      <vt:variant>
        <vt:lpwstr>http://pxtoem.com/</vt:lpwstr>
      </vt:variant>
      <vt:variant>
        <vt:lpwstr/>
      </vt:variant>
      <vt:variant>
        <vt:i4>3473510</vt:i4>
      </vt:variant>
      <vt:variant>
        <vt:i4>18</vt:i4>
      </vt:variant>
      <vt:variant>
        <vt:i4>0</vt:i4>
      </vt:variant>
      <vt:variant>
        <vt:i4>5</vt:i4>
      </vt:variant>
      <vt:variant>
        <vt:lpwstr>http://www.gradientapp.com/</vt:lpwstr>
      </vt:variant>
      <vt:variant>
        <vt:lpwstr/>
      </vt:variant>
      <vt:variant>
        <vt:i4>2162795</vt:i4>
      </vt:variant>
      <vt:variant>
        <vt:i4>15</vt:i4>
      </vt:variant>
      <vt:variant>
        <vt:i4>0</vt:i4>
      </vt:variant>
      <vt:variant>
        <vt:i4>5</vt:i4>
      </vt:variant>
      <vt:variant>
        <vt:lpwstr>http://spriterightapp.com/</vt:lpwstr>
      </vt:variant>
      <vt:variant>
        <vt:lpwstr/>
      </vt:variant>
      <vt:variant>
        <vt:i4>3342383</vt:i4>
      </vt:variant>
      <vt:variant>
        <vt:i4>12</vt:i4>
      </vt:variant>
      <vt:variant>
        <vt:i4>0</vt:i4>
      </vt:variant>
      <vt:variant>
        <vt:i4>5</vt:i4>
      </vt:variant>
      <vt:variant>
        <vt:lpwstr>http://www.premiumpixels.com/freebies/vertical-navigation-menu-psd/</vt:lpwstr>
      </vt:variant>
      <vt:variant>
        <vt:lpwstr/>
      </vt:variant>
      <vt:variant>
        <vt:i4>2424950</vt:i4>
      </vt:variant>
      <vt:variant>
        <vt:i4>9</vt:i4>
      </vt:variant>
      <vt:variant>
        <vt:i4>0</vt:i4>
      </vt:variant>
      <vt:variant>
        <vt:i4>5</vt:i4>
      </vt:variant>
      <vt:variant>
        <vt:lpwstr>http://webdesigntutsplus.s3.amazonaws.com/tuts/291_vertical_menu/demo/index.html</vt:lpwstr>
      </vt:variant>
      <vt:variant>
        <vt:lpwstr/>
      </vt:variant>
      <vt:variant>
        <vt:i4>7995494</vt:i4>
      </vt:variant>
      <vt:variant>
        <vt:i4>6</vt:i4>
      </vt:variant>
      <vt:variant>
        <vt:i4>0</vt:i4>
      </vt:variant>
      <vt:variant>
        <vt:i4>5</vt:i4>
      </vt:variant>
      <vt:variant>
        <vt:lpwstr>http://webdesigntutsplus.s3.amazonaws.com/tuts/291_vertical_menu/menu.zip</vt:lpwstr>
      </vt:variant>
      <vt:variant>
        <vt:lpwstr/>
      </vt:variant>
      <vt:variant>
        <vt:i4>3473510</vt:i4>
      </vt:variant>
      <vt:variant>
        <vt:i4>3</vt:i4>
      </vt:variant>
      <vt:variant>
        <vt:i4>0</vt:i4>
      </vt:variant>
      <vt:variant>
        <vt:i4>5</vt:i4>
      </vt:variant>
      <vt:variant>
        <vt:lpwstr>http://www.gradientapp.com/</vt:lpwstr>
      </vt:variant>
      <vt:variant>
        <vt:lpwstr/>
      </vt:variant>
      <vt:variant>
        <vt:i4>2162795</vt:i4>
      </vt:variant>
      <vt:variant>
        <vt:i4>0</vt:i4>
      </vt:variant>
      <vt:variant>
        <vt:i4>0</vt:i4>
      </vt:variant>
      <vt:variant>
        <vt:i4>5</vt:i4>
      </vt:variant>
      <vt:variant>
        <vt:lpwstr>http://spriterightapp.com/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Orman Clark’s Vertical Navigation Menu: The CSS3 Version | Webdesigntuts+</dc:title>
  <dc:subject/>
  <dc:creator>Alex</dc:creator>
  <cp:keywords/>
  <dc:description/>
  <cp:lastModifiedBy>Andrey</cp:lastModifiedBy>
  <cp:revision>62</cp:revision>
  <dcterms:created xsi:type="dcterms:W3CDTF">2012-02-29T08:59:00Z</dcterms:created>
  <dcterms:modified xsi:type="dcterms:W3CDTF">2013-04-04T15:12:00Z</dcterms:modified>
</cp:coreProperties>
</file>